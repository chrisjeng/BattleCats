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9958B" w14:textId="1E61216D" w:rsidR="00B63806" w:rsidRDefault="00B63806" w:rsidP="00B63806">
      <w:r>
        <w:t xml:space="preserve">0300 0000 0000 0096 0000 </w:t>
      </w:r>
      <w:del w:id="0" w:author="Chris Jeng" w:date="2014-11-12T23:16:00Z">
        <w:r w:rsidR="002D35CD">
          <w:delText>00ba</w:delText>
        </w:r>
      </w:del>
      <w:ins w:id="1" w:author="Chris Jeng" w:date="2014-11-12T23:16:00Z">
        <w:r>
          <w:t>00bb</w:t>
        </w:r>
      </w:ins>
      <w:r>
        <w:t xml:space="preserve"> 0000 00de</w:t>
      </w:r>
    </w:p>
    <w:p w14:paraId="0CEAB27E" w14:textId="77777777" w:rsidR="00B63806" w:rsidRDefault="00B63806" w:rsidP="00B63806">
      <w:r>
        <w:t>0700 00de 0700 000b 0000 000b 0000 000c</w:t>
      </w:r>
    </w:p>
    <w:p w14:paraId="22CE39B5" w14:textId="77777777" w:rsidR="00B63806" w:rsidRDefault="00B63806" w:rsidP="00B63806">
      <w:r>
        <w:t>0000 000c 0000 0000 00c0 c2ba 18d5 4117</w:t>
      </w:r>
    </w:p>
    <w:p w14:paraId="5C88957E" w14:textId="74C53F39" w:rsidR="00B63806" w:rsidRDefault="00B63806" w:rsidP="00B63806">
      <w:r>
        <w:t xml:space="preserve">0000 </w:t>
      </w:r>
      <w:del w:id="2" w:author="Chris Jeng" w:date="2014-11-12T23:16:00Z">
        <w:r w:rsidR="002D35CD">
          <w:delText>0009</w:delText>
        </w:r>
      </w:del>
      <w:ins w:id="3" w:author="Chris Jeng" w:date="2014-11-12T23:16:00Z">
        <w:r>
          <w:t>000a</w:t>
        </w:r>
      </w:ins>
      <w:r>
        <w:t xml:space="preserve"> 0000 </w:t>
      </w:r>
      <w:del w:id="4" w:author="Chris Jeng" w:date="2014-11-12T23:16:00Z">
        <w:r w:rsidR="002D35CD">
          <w:delText>0008</w:delText>
        </w:r>
      </w:del>
      <w:ins w:id="5" w:author="Chris Jeng" w:date="2014-11-12T23:16:00Z">
        <w:r>
          <w:t>0</w:t>
        </w:r>
        <w:bookmarkStart w:id="6" w:name="_GoBack"/>
        <w:bookmarkEnd w:id="6"/>
        <w:r>
          <w:t>02f</w:t>
        </w:r>
      </w:ins>
      <w:r>
        <w:t xml:space="preserve"> 0000 0000 0061 1801</w:t>
      </w:r>
    </w:p>
    <w:p w14:paraId="7EDBDA36" w14:textId="4E176B5C" w:rsidR="00B63806" w:rsidRDefault="00B63806" w:rsidP="00B63806">
      <w:r>
        <w:t xml:space="preserve">0000 0000 0000 0002 0000 </w:t>
      </w:r>
      <w:del w:id="7" w:author="Chris Jeng" w:date="2014-11-12T23:16:00Z">
        <w:r w:rsidR="002D35CD">
          <w:delText>0071 2201</w:delText>
        </w:r>
      </w:del>
      <w:ins w:id="8" w:author="Chris Jeng" w:date="2014-11-12T23:16:00Z">
        <w:r>
          <w:t>00f1 1501</w:t>
        </w:r>
      </w:ins>
      <w:r>
        <w:t xml:space="preserve"> 0001</w:t>
      </w:r>
    </w:p>
    <w:p w14:paraId="534F48D8" w14:textId="77777777" w:rsidR="00B63806" w:rsidRDefault="00B63806" w:rsidP="00B63806">
      <w:r>
        <w:t>0000 0001 0000 0002 0000 0000 0000 0001</w:t>
      </w:r>
    </w:p>
    <w:p w14:paraId="23AA70CB" w14:textId="77777777" w:rsidR="00B63806" w:rsidRDefault="00B63806" w:rsidP="00B63806">
      <w:r>
        <w:t>0000 0001 0000 0000 0000 0002 0000 0001</w:t>
      </w:r>
    </w:p>
    <w:p w14:paraId="5CB5EBEB" w14:textId="77777777" w:rsidR="00B63806" w:rsidRDefault="00B63806" w:rsidP="00B63806">
      <w:r>
        <w:t>0000 0000 0100 0000 0100 0000 1400 0000</w:t>
      </w:r>
    </w:p>
    <w:p w14:paraId="4A287DD9" w14:textId="77777777" w:rsidR="00B63806" w:rsidRDefault="00B63806" w:rsidP="00B63806">
      <w:r>
        <w:t>0100 0000 0300 0000 0400 0000 3100 0000</w:t>
      </w:r>
    </w:p>
    <w:p w14:paraId="0E70C1C1" w14:textId="77777777" w:rsidR="00B63806" w:rsidRDefault="00B63806" w:rsidP="00B63806">
      <w:r>
        <w:t>0500 0000 0600 0000 0700 0000 2300 0000</w:t>
      </w:r>
    </w:p>
    <w:p w14:paraId="16C5CD60" w14:textId="77777777" w:rsidR="00B63806" w:rsidRDefault="00B63806" w:rsidP="00B63806">
      <w:r>
        <w:t>0900 0000 0a00 0000 1a00 0000 1200 0000</w:t>
      </w:r>
    </w:p>
    <w:p w14:paraId="3D64A18F" w14:textId="77777777" w:rsidR="00B63806" w:rsidRDefault="00B63806" w:rsidP="00B63806">
      <w:r>
        <w:t>0200 0000 0200 0000 0200 0000 0200 0000</w:t>
      </w:r>
    </w:p>
    <w:p w14:paraId="5896C1F1" w14:textId="77777777" w:rsidR="00B63806" w:rsidRDefault="00B63806" w:rsidP="00B63806">
      <w:r>
        <w:t>0200 0000 0200 0000 0200 0000 0200 0000</w:t>
      </w:r>
    </w:p>
    <w:p w14:paraId="2A9B0FF8" w14:textId="77777777" w:rsidR="00B63806" w:rsidRDefault="00B63806" w:rsidP="00B63806">
      <w:r>
        <w:t>0200 0000 0200 0000 0200 0000 0200 0000</w:t>
      </w:r>
    </w:p>
    <w:p w14:paraId="19C079A2" w14:textId="77777777" w:rsidR="00B63806" w:rsidRDefault="00B63806" w:rsidP="00B63806">
      <w:r>
        <w:t>0200 0000 0200 0000 0200 0000 0200 0000</w:t>
      </w:r>
    </w:p>
    <w:p w14:paraId="0806FBD8" w14:textId="77777777" w:rsidR="00B63806" w:rsidRDefault="00B63806" w:rsidP="00B63806">
      <w:r>
        <w:t>0200 0000 0200 0000 0000 0000 0000 0000</w:t>
      </w:r>
    </w:p>
    <w:p w14:paraId="0EF84598" w14:textId="77777777" w:rsidR="00B63806" w:rsidRDefault="00B63806" w:rsidP="00B63806">
      <w:r>
        <w:t>0000 0000 0000 0000 0000 0000 0000 0000</w:t>
      </w:r>
    </w:p>
    <w:p w14:paraId="65928D91" w14:textId="77777777" w:rsidR="00B63806" w:rsidRDefault="00B63806" w:rsidP="00B63806">
      <w:r>
        <w:t>0000 0000 0000 0000 0000 0000 0000 0000</w:t>
      </w:r>
    </w:p>
    <w:p w14:paraId="424DDA1A" w14:textId="77777777" w:rsidR="00B63806" w:rsidRDefault="00B63806" w:rsidP="00B63806">
      <w:r>
        <w:t>0000 0000 0000 0000 0000 0000 0000 0000</w:t>
      </w:r>
    </w:p>
    <w:p w14:paraId="3FB4FCE6" w14:textId="77777777" w:rsidR="00B63806" w:rsidRDefault="00B63806" w:rsidP="00B63806">
      <w:r>
        <w:t>1400 0000 0c00 0000 0200 0000 0000 0000</w:t>
      </w:r>
    </w:p>
    <w:p w14:paraId="1D56DB26" w14:textId="77777777" w:rsidR="00B63806" w:rsidRDefault="00B63806" w:rsidP="00B63806">
      <w:r>
        <w:t>0000 0000 0000 0000 0000 0000 0000 0000</w:t>
      </w:r>
    </w:p>
    <w:p w14:paraId="2822013F" w14:textId="77777777" w:rsidR="00B63806" w:rsidRDefault="00B63806" w:rsidP="00B63806">
      <w:r>
        <w:t>0000 0000 0000 0000 3000 0000 3000 0000</w:t>
      </w:r>
    </w:p>
    <w:p w14:paraId="3B968975" w14:textId="77777777" w:rsidR="00B63806" w:rsidRDefault="00B63806" w:rsidP="00B63806">
      <w:r>
        <w:t>2700 0000 0000 0000 0000 0000 0000 0000</w:t>
      </w:r>
    </w:p>
    <w:p w14:paraId="1924107E" w14:textId="77777777" w:rsidR="00B63806" w:rsidRDefault="00B63806" w:rsidP="00B63806">
      <w:r>
        <w:t>0000 0000 0000 0000 0000 0000 0000 0000</w:t>
      </w:r>
    </w:p>
    <w:p w14:paraId="17997416" w14:textId="77777777" w:rsidR="00B63806" w:rsidRDefault="00B63806" w:rsidP="00B63806">
      <w:r>
        <w:t>0e00 0000 0600 0000 0700 0000 0400 0000</w:t>
      </w:r>
    </w:p>
    <w:p w14:paraId="75074050" w14:textId="77777777" w:rsidR="00B63806" w:rsidRDefault="00B63806" w:rsidP="00B63806">
      <w:r>
        <w:t>0300 0000 0400 0000 0100 0000 0a00 0000</w:t>
      </w:r>
    </w:p>
    <w:p w14:paraId="323B327A" w14:textId="77777777" w:rsidR="00B63806" w:rsidRDefault="00B63806" w:rsidP="00B63806">
      <w:r>
        <w:t>0f00 0000 0700 0000 0100 0000 0100 0000</w:t>
      </w:r>
    </w:p>
    <w:p w14:paraId="240C3E13" w14:textId="77777777" w:rsidR="00B63806" w:rsidRDefault="00B63806" w:rsidP="00B63806">
      <w:r>
        <w:t>0300 0000 0400 0000 0a00 0000 0400 0000</w:t>
      </w:r>
    </w:p>
    <w:p w14:paraId="04B62AE2" w14:textId="77777777" w:rsidR="00B63806" w:rsidRDefault="00B63806" w:rsidP="00B63806">
      <w:r>
        <w:t>0200 0000 0800 0000 0200 0000 0200 0000</w:t>
      </w:r>
    </w:p>
    <w:p w14:paraId="5B97DA9F" w14:textId="77777777" w:rsidR="00B63806" w:rsidRDefault="00B63806" w:rsidP="00B63806">
      <w:r>
        <w:t>0200 0000 0200 0000 0500 0000 0400 0000</w:t>
      </w:r>
    </w:p>
    <w:p w14:paraId="6BAADA47" w14:textId="77777777" w:rsidR="00B63806" w:rsidRDefault="00B63806" w:rsidP="00B63806">
      <w:r>
        <w:t>0300 0000 0300 0000 0100 0000 0200 0000</w:t>
      </w:r>
    </w:p>
    <w:p w14:paraId="1484D1CD" w14:textId="77777777" w:rsidR="00B63806" w:rsidRDefault="00B63806" w:rsidP="00B63806">
      <w:r>
        <w:t>0100 0000 0100 0000 0200 0000 0100 0000</w:t>
      </w:r>
    </w:p>
    <w:p w14:paraId="467170A0" w14:textId="77777777" w:rsidR="00B63806" w:rsidRDefault="00B63806" w:rsidP="00B63806">
      <w:r>
        <w:t>0300 0000 0100 0000 0100 0000 0100 0000</w:t>
      </w:r>
    </w:p>
    <w:p w14:paraId="08FA8B16" w14:textId="77777777" w:rsidR="00B63806" w:rsidRDefault="00B63806" w:rsidP="00B63806">
      <w:r>
        <w:t>0200 0000 0300 0000 0100 0000 0100 0000</w:t>
      </w:r>
    </w:p>
    <w:p w14:paraId="0EB6801F" w14:textId="77777777" w:rsidR="00B63806" w:rsidRDefault="00B63806" w:rsidP="00B63806">
      <w:r>
        <w:t>0100 0000 0300 0000 0200 0000 0100 0000</w:t>
      </w:r>
    </w:p>
    <w:p w14:paraId="0A5DD06D" w14:textId="77777777" w:rsidR="00B63806" w:rsidRDefault="00B63806" w:rsidP="00B63806">
      <w:r>
        <w:t>0600 0000 0300 0000 0400 0000 0400 0000</w:t>
      </w:r>
    </w:p>
    <w:p w14:paraId="4C118AB0" w14:textId="77777777" w:rsidR="00B63806" w:rsidRDefault="00B63806" w:rsidP="00B63806">
      <w:r>
        <w:t>0000 0000 0000 0000 0000 0000 0100 0000</w:t>
      </w:r>
    </w:p>
    <w:p w14:paraId="58025867" w14:textId="77777777" w:rsidR="00B63806" w:rsidRDefault="00B63806" w:rsidP="00B63806">
      <w:r>
        <w:t>0100 0000 0100 0000 0100 0000 0700 0000</w:t>
      </w:r>
    </w:p>
    <w:p w14:paraId="6D0658C8" w14:textId="77777777" w:rsidR="00B63806" w:rsidRDefault="00B63806" w:rsidP="00B63806">
      <w:r>
        <w:t>0400 0000 0100 0000 0500 0000 0200 0000</w:t>
      </w:r>
    </w:p>
    <w:p w14:paraId="2788EA0B" w14:textId="77777777" w:rsidR="00B63806" w:rsidRDefault="00B63806" w:rsidP="00B63806">
      <w:r>
        <w:t>0100 0000 0200 0000 0100 0000 0200 0000</w:t>
      </w:r>
    </w:p>
    <w:p w14:paraId="4A87655D" w14:textId="77777777" w:rsidR="00B63806" w:rsidRDefault="00B63806" w:rsidP="00B63806">
      <w:r>
        <w:t>0100 0000 0100 0000 0100 0000 0100 0000</w:t>
      </w:r>
    </w:p>
    <w:p w14:paraId="4748718F" w14:textId="77777777" w:rsidR="00B63806" w:rsidRDefault="00B63806" w:rsidP="00B63806">
      <w:r>
        <w:t>0100 0000 0100 0000 0100 0000 0100 0000</w:t>
      </w:r>
    </w:p>
    <w:p w14:paraId="41394D72" w14:textId="77777777" w:rsidR="00B63806" w:rsidRDefault="00B63806" w:rsidP="00B63806">
      <w:r>
        <w:t>0100 0000 0100 0000 0100 0000 0100 0000</w:t>
      </w:r>
    </w:p>
    <w:p w14:paraId="4E5CE7BA" w14:textId="77777777" w:rsidR="00B63806" w:rsidRDefault="00B63806" w:rsidP="00B63806">
      <w:r>
        <w:t>0100 0000 0100 0000 0100 0000 0100 0000</w:t>
      </w:r>
    </w:p>
    <w:p w14:paraId="5D32B830" w14:textId="77777777" w:rsidR="00B63806" w:rsidRDefault="00B63806" w:rsidP="00B63806">
      <w:r>
        <w:t>0100 0000 0100 0000 0100 0000 0100 0000</w:t>
      </w:r>
    </w:p>
    <w:p w14:paraId="7DD0FFAC" w14:textId="77777777" w:rsidR="00B63806" w:rsidRDefault="00B63806" w:rsidP="00B63806">
      <w:r>
        <w:t>0200 0000 0100 0000 0200 0000 0100 0000</w:t>
      </w:r>
    </w:p>
    <w:p w14:paraId="55ED5B73" w14:textId="77777777" w:rsidR="00B63806" w:rsidRDefault="00B63806" w:rsidP="00B63806">
      <w:r>
        <w:t>0100 0000 0200 0000 0200 0000 0200 0000</w:t>
      </w:r>
    </w:p>
    <w:p w14:paraId="0DDA2F42" w14:textId="77777777" w:rsidR="00B63806" w:rsidRDefault="00B63806" w:rsidP="00B63806">
      <w:r>
        <w:t>0100 0000 0200 0000 0b00 0000 0500 0000</w:t>
      </w:r>
    </w:p>
    <w:p w14:paraId="0653C0B6" w14:textId="77777777" w:rsidR="00B63806" w:rsidRDefault="00B63806" w:rsidP="00B63806">
      <w:r>
        <w:t>0300 0000 0400 0000 0400 0000 0000 0000</w:t>
      </w:r>
    </w:p>
    <w:p w14:paraId="5614AF67" w14:textId="77777777" w:rsidR="00B63806" w:rsidRDefault="00B63806" w:rsidP="00B63806">
      <w:r>
        <w:t>0000 0000 0000 0000 0100 0000 0100 0000</w:t>
      </w:r>
    </w:p>
    <w:p w14:paraId="7299DF7A" w14:textId="77777777" w:rsidR="00B63806" w:rsidRDefault="00B63806" w:rsidP="00B63806">
      <w:r>
        <w:t>0300 0000 0100 0000 0100 0000 0100 0000</w:t>
      </w:r>
    </w:p>
    <w:p w14:paraId="141F3C17" w14:textId="77777777" w:rsidR="00B63806" w:rsidRDefault="00B63806" w:rsidP="00B63806">
      <w:r>
        <w:t>0100 0000 0100 0000 0200 0000 0100 0000</w:t>
      </w:r>
    </w:p>
    <w:p w14:paraId="0D510012" w14:textId="77777777" w:rsidR="00B63806" w:rsidRDefault="00B63806" w:rsidP="00B63806">
      <w:r>
        <w:t>0100 0000 0100 0000 0100 0000 0100 0000</w:t>
      </w:r>
    </w:p>
    <w:p w14:paraId="777C717A" w14:textId="77777777" w:rsidR="00B63806" w:rsidRDefault="00B63806" w:rsidP="00B63806">
      <w:r>
        <w:t>0100 0000 0100 0000 0100 0000 0100 0000</w:t>
      </w:r>
    </w:p>
    <w:p w14:paraId="7C1A4556" w14:textId="77777777" w:rsidR="00B63806" w:rsidRDefault="00B63806" w:rsidP="00B63806">
      <w:r>
        <w:t>0100 0000 0100 0000 0100 0000 0100 0000</w:t>
      </w:r>
    </w:p>
    <w:p w14:paraId="16E2E35D" w14:textId="77777777" w:rsidR="00B63806" w:rsidRDefault="00B63806" w:rsidP="00B63806">
      <w:r>
        <w:t>0100 0000 0100 0000 0100 0000 0100 0000</w:t>
      </w:r>
    </w:p>
    <w:p w14:paraId="193928A6" w14:textId="77777777" w:rsidR="00B63806" w:rsidRDefault="00B63806" w:rsidP="00B63806">
      <w:r>
        <w:t>0100 0000 0100 0000 0100 0000 0100 0000</w:t>
      </w:r>
    </w:p>
    <w:p w14:paraId="40D9352E" w14:textId="77777777" w:rsidR="00B63806" w:rsidRDefault="00B63806" w:rsidP="00B63806">
      <w:r>
        <w:t>0100 0000 0100 0000 0100 0000 0100 0000</w:t>
      </w:r>
    </w:p>
    <w:p w14:paraId="67DA0D7C" w14:textId="77777777" w:rsidR="00B63806" w:rsidRDefault="00B63806" w:rsidP="00B63806">
      <w:r>
        <w:t>0100 0000 0100 0000 0200 0000 0100 0000</w:t>
      </w:r>
    </w:p>
    <w:p w14:paraId="33443DD7" w14:textId="77777777" w:rsidR="00B63806" w:rsidRDefault="00B63806" w:rsidP="00B63806">
      <w:r>
        <w:t>0100 0000 0000 0000 0000 0000 0000 0000</w:t>
      </w:r>
    </w:p>
    <w:p w14:paraId="5C053B3E" w14:textId="77777777" w:rsidR="00B63806" w:rsidRDefault="00B63806" w:rsidP="00B63806">
      <w:r>
        <w:t>0000 0000 0000 0000 0000 0000 0000 0000</w:t>
      </w:r>
    </w:p>
    <w:p w14:paraId="4FBEA711" w14:textId="77777777" w:rsidR="00B63806" w:rsidRDefault="00B63806" w:rsidP="00B63806">
      <w:r>
        <w:t>0000 0000 0000 0000 0000 0000 0000 0000</w:t>
      </w:r>
    </w:p>
    <w:p w14:paraId="601C2671" w14:textId="77777777" w:rsidR="00B63806" w:rsidRDefault="00B63806" w:rsidP="00B63806">
      <w:r>
        <w:t>0000 0000 0000 0000 0000 0000 0000 0000</w:t>
      </w:r>
    </w:p>
    <w:p w14:paraId="32FBB324" w14:textId="77777777" w:rsidR="00B63806" w:rsidRDefault="00B63806" w:rsidP="00B63806">
      <w:r>
        <w:t>0000 0000 0000 0000 0000 0000 0000 0000</w:t>
      </w:r>
    </w:p>
    <w:p w14:paraId="7D1429BE" w14:textId="77777777" w:rsidR="00B63806" w:rsidRDefault="00B63806" w:rsidP="00B63806">
      <w:r>
        <w:t>0000 0000 0000 0000 0000 0000 0000 0000</w:t>
      </w:r>
    </w:p>
    <w:p w14:paraId="09924AAC" w14:textId="77777777" w:rsidR="00B63806" w:rsidRDefault="00B63806" w:rsidP="00B63806">
      <w:r>
        <w:t>0000 0000 0000 0000 0000 0000 0000 0000</w:t>
      </w:r>
    </w:p>
    <w:p w14:paraId="4C476AA5" w14:textId="77777777" w:rsidR="00B63806" w:rsidRDefault="00B63806" w:rsidP="00B63806">
      <w:r>
        <w:t>0000 0000 0000 0000 0000 0000 0000 0000</w:t>
      </w:r>
    </w:p>
    <w:p w14:paraId="6AD324B0" w14:textId="77777777" w:rsidR="00B63806" w:rsidRDefault="00B63806" w:rsidP="00B63806">
      <w:r>
        <w:t>0000 0000 0000 0000 0000 0000 0000 0000</w:t>
      </w:r>
    </w:p>
    <w:p w14:paraId="41337198" w14:textId="77777777" w:rsidR="00B63806" w:rsidRDefault="00B63806" w:rsidP="00B63806">
      <w:r>
        <w:t>0000 0000 0000 0000 0000 0000 0000 0000</w:t>
      </w:r>
    </w:p>
    <w:p w14:paraId="6D999F38" w14:textId="77777777" w:rsidR="00B63806" w:rsidRDefault="00B63806" w:rsidP="00B63806">
      <w:r>
        <w:t>0000 0000 0000 0000 0000 0000 0000 0000</w:t>
      </w:r>
    </w:p>
    <w:p w14:paraId="397E20BA" w14:textId="77777777" w:rsidR="00B63806" w:rsidRDefault="00B63806" w:rsidP="00B63806">
      <w:r>
        <w:t>0000 0000 0000 0000 0000 0000 0000 0000</w:t>
      </w:r>
    </w:p>
    <w:p w14:paraId="36BA634D" w14:textId="77777777" w:rsidR="00B63806" w:rsidRDefault="00B63806" w:rsidP="00B63806">
      <w:r>
        <w:t>0000 0000 0000 0000 0000 0000 0000 0000</w:t>
      </w:r>
    </w:p>
    <w:p w14:paraId="278051BF" w14:textId="77777777" w:rsidR="00B63806" w:rsidRDefault="00B63806" w:rsidP="00B63806">
      <w:r>
        <w:t>0000 0000 0000 0000 0000 0000 0000 0000</w:t>
      </w:r>
    </w:p>
    <w:p w14:paraId="00CCDEE3" w14:textId="77777777" w:rsidR="00B63806" w:rsidRDefault="00B63806" w:rsidP="00B63806">
      <w:r>
        <w:t>0000 0000 0000 0000 0000 0000 0000 0000</w:t>
      </w:r>
    </w:p>
    <w:p w14:paraId="4E8F5D6A" w14:textId="77777777" w:rsidR="00B63806" w:rsidRDefault="00B63806" w:rsidP="00B63806">
      <w:r>
        <w:t>0000 0000 0000 0000 0000 0000 0000 0000</w:t>
      </w:r>
    </w:p>
    <w:p w14:paraId="6CFF9920" w14:textId="77777777" w:rsidR="00B63806" w:rsidRDefault="00B63806" w:rsidP="00B63806">
      <w:r>
        <w:t>0000 0000 0000 0000 0000 0000 0000 0000</w:t>
      </w:r>
    </w:p>
    <w:p w14:paraId="24A26254" w14:textId="77777777" w:rsidR="00B63806" w:rsidRDefault="00B63806" w:rsidP="00B63806">
      <w:r>
        <w:t>0000 0000 0000 0000 0000 0000 0000 0000</w:t>
      </w:r>
    </w:p>
    <w:p w14:paraId="04A2F42E" w14:textId="77777777" w:rsidR="00B63806" w:rsidRDefault="00B63806" w:rsidP="00B63806">
      <w:r>
        <w:t>0000 0000 0000 0000 0000 0000 0000 0000</w:t>
      </w:r>
    </w:p>
    <w:p w14:paraId="7A7E3D02" w14:textId="77777777" w:rsidR="00B63806" w:rsidRDefault="00B63806" w:rsidP="00B63806">
      <w:r>
        <w:t>0000 0000 0000 0000 0000 0000 0000 0000</w:t>
      </w:r>
    </w:p>
    <w:p w14:paraId="57F76DB0" w14:textId="77777777" w:rsidR="00B63806" w:rsidRDefault="00B63806" w:rsidP="00B63806">
      <w:r>
        <w:t>0000 0000 0000 0000 0000 0000 0000 0000</w:t>
      </w:r>
    </w:p>
    <w:p w14:paraId="4A37CB6F" w14:textId="77777777" w:rsidR="00B63806" w:rsidRDefault="00B63806" w:rsidP="00B63806">
      <w:r>
        <w:t>0000 0000 0000 0000 0000 0000 0000 0000</w:t>
      </w:r>
    </w:p>
    <w:p w14:paraId="59843AA3" w14:textId="77777777" w:rsidR="00B63806" w:rsidRDefault="00B63806" w:rsidP="00B63806">
      <w:r>
        <w:t>0000 0000 0000 0000 0000 0000 0000 0000</w:t>
      </w:r>
    </w:p>
    <w:p w14:paraId="40CA6CD6" w14:textId="77777777" w:rsidR="00B63806" w:rsidRDefault="00B63806" w:rsidP="00B63806">
      <w:r>
        <w:t>0000 0000 0000 0000 0000 0000 0000 0000</w:t>
      </w:r>
    </w:p>
    <w:p w14:paraId="30BE1D9E" w14:textId="77777777" w:rsidR="00B63806" w:rsidRDefault="00B63806" w:rsidP="00B63806">
      <w:r>
        <w:t>0000 0000 0000 0000 0000 0000 0000 0000</w:t>
      </w:r>
    </w:p>
    <w:p w14:paraId="08830201" w14:textId="77777777" w:rsidR="00B63806" w:rsidRDefault="00B63806" w:rsidP="00B63806">
      <w:r>
        <w:t>0000 0000 0000 0000 0000 0000 0000 0000</w:t>
      </w:r>
    </w:p>
    <w:p w14:paraId="24F09E68" w14:textId="77777777" w:rsidR="00B63806" w:rsidRDefault="00B63806" w:rsidP="00B63806">
      <w:r>
        <w:t>0000 0000 0000 0000 0000 0000 0000 0000</w:t>
      </w:r>
    </w:p>
    <w:p w14:paraId="3DF9BE8B" w14:textId="77777777" w:rsidR="00B63806" w:rsidRDefault="00B63806" w:rsidP="00B63806">
      <w:r>
        <w:t>0000 0000 0000 0000 0000 0000 0000 0000</w:t>
      </w:r>
    </w:p>
    <w:p w14:paraId="310FAE44" w14:textId="77777777" w:rsidR="00B63806" w:rsidRDefault="00B63806" w:rsidP="00B63806">
      <w:r>
        <w:t>0000 0000 0000 0000 0000 0000 0000 0000</w:t>
      </w:r>
    </w:p>
    <w:p w14:paraId="419D4364" w14:textId="77777777" w:rsidR="00B63806" w:rsidRDefault="00B63806" w:rsidP="00B63806">
      <w:r>
        <w:t>0000 0000 0000 0000 0000 0000 0000 0000</w:t>
      </w:r>
    </w:p>
    <w:p w14:paraId="492F2141" w14:textId="77777777" w:rsidR="00B63806" w:rsidRDefault="00B63806" w:rsidP="00B63806">
      <w:r>
        <w:t>0000 0000 0000 0000 0000 0000 0000 0000</w:t>
      </w:r>
    </w:p>
    <w:p w14:paraId="301B90DB" w14:textId="77777777" w:rsidR="00B63806" w:rsidRDefault="00B63806" w:rsidP="00B63806">
      <w:r>
        <w:t>0000 0000 0000 0000 0000 0000 0000 0000</w:t>
      </w:r>
    </w:p>
    <w:p w14:paraId="2C90FE06" w14:textId="77777777" w:rsidR="00B63806" w:rsidRDefault="00B63806" w:rsidP="00B63806">
      <w:r>
        <w:t>0000 0000 0000 0000 0000 0000 0000 0000</w:t>
      </w:r>
    </w:p>
    <w:p w14:paraId="516DE533" w14:textId="77777777" w:rsidR="00B63806" w:rsidRDefault="00B63806" w:rsidP="00B63806">
      <w:r>
        <w:t>0000 0000 0000 0000 0000 0000 0000 0000</w:t>
      </w:r>
    </w:p>
    <w:p w14:paraId="7FFEB821" w14:textId="77777777" w:rsidR="00B63806" w:rsidRDefault="00B63806" w:rsidP="00B63806">
      <w:r>
        <w:t>0000 0000 0000 0000 0000 0000 0000 0000</w:t>
      </w:r>
    </w:p>
    <w:p w14:paraId="69EACBB0" w14:textId="77777777" w:rsidR="00B63806" w:rsidRDefault="00B63806" w:rsidP="00B63806">
      <w:r>
        <w:t>0000 0000 0000 0000 0000 0000 0000 0000</w:t>
      </w:r>
    </w:p>
    <w:p w14:paraId="6F9508F5" w14:textId="77777777" w:rsidR="00B63806" w:rsidRDefault="00B63806" w:rsidP="00B63806">
      <w:r>
        <w:t>0000 0000 0000 0000 0000 0000 0000 0000</w:t>
      </w:r>
    </w:p>
    <w:p w14:paraId="4385A008" w14:textId="77777777" w:rsidR="00B63806" w:rsidRDefault="00B63806" w:rsidP="00B63806">
      <w:r>
        <w:t>0000 0000 0000 0000 0000 0000 0000 0000</w:t>
      </w:r>
    </w:p>
    <w:p w14:paraId="785924A6" w14:textId="77777777" w:rsidR="00B63806" w:rsidRDefault="00B63806" w:rsidP="00B63806">
      <w:r>
        <w:t>0000 0000 0000 0000 0000 0000 0000 0000</w:t>
      </w:r>
    </w:p>
    <w:p w14:paraId="0EDFFB07" w14:textId="77777777" w:rsidR="00B63806" w:rsidRDefault="00B63806" w:rsidP="00B63806">
      <w:r>
        <w:t>0000 0000 0000 0000 0000 0000 0000 0000</w:t>
      </w:r>
    </w:p>
    <w:p w14:paraId="41AE05CC" w14:textId="77777777" w:rsidR="00B63806" w:rsidRDefault="00B63806" w:rsidP="00B63806">
      <w:r>
        <w:t>0000 0000 0000 0000 0000 0000 0000 0000</w:t>
      </w:r>
    </w:p>
    <w:p w14:paraId="4C213D2C" w14:textId="77777777" w:rsidR="00B63806" w:rsidRDefault="00B63806" w:rsidP="00B63806">
      <w:r>
        <w:t>0000 0000 0000 0000 0000 0000 0000 0000</w:t>
      </w:r>
    </w:p>
    <w:p w14:paraId="3234A790" w14:textId="77777777" w:rsidR="00B63806" w:rsidRDefault="00B63806" w:rsidP="00B63806">
      <w:r>
        <w:t>0000 0000 0000 0000 0000 0000 0000 0000</w:t>
      </w:r>
    </w:p>
    <w:p w14:paraId="290D0C57" w14:textId="77777777" w:rsidR="00B63806" w:rsidRDefault="00B63806" w:rsidP="00B63806">
      <w:r>
        <w:t>0000 0000 0000 0000 0000 0000 0000 0000</w:t>
      </w:r>
    </w:p>
    <w:p w14:paraId="749F34F4" w14:textId="77777777" w:rsidR="00B63806" w:rsidRDefault="00B63806" w:rsidP="00B63806">
      <w:r>
        <w:t>0000 0000 0000 0000 0000 0000 0000 0000</w:t>
      </w:r>
    </w:p>
    <w:p w14:paraId="1ABF5C32" w14:textId="77777777" w:rsidR="00B63806" w:rsidRDefault="00B63806" w:rsidP="00B63806">
      <w:r>
        <w:t>0000 0000 0000 0000 0000 0000 0000 0000</w:t>
      </w:r>
    </w:p>
    <w:p w14:paraId="3A409ED7" w14:textId="77777777" w:rsidR="00B63806" w:rsidRDefault="00B63806" w:rsidP="00B63806">
      <w:r>
        <w:t>0000 0000 0000 0000 0000 0000 0000 0000</w:t>
      </w:r>
    </w:p>
    <w:p w14:paraId="5C1A6C2E" w14:textId="77777777" w:rsidR="00B63806" w:rsidRDefault="00B63806" w:rsidP="00B63806">
      <w:r>
        <w:t>0000 0000 0000 0000 0000 0000 0000 0000</w:t>
      </w:r>
    </w:p>
    <w:p w14:paraId="7CB504E3" w14:textId="77777777" w:rsidR="00B63806" w:rsidRDefault="00B63806" w:rsidP="00B63806">
      <w:r>
        <w:t>0000 0000 0000 0000 0000 0000 0000 0000</w:t>
      </w:r>
    </w:p>
    <w:p w14:paraId="4789730C" w14:textId="77777777" w:rsidR="00B63806" w:rsidRDefault="00B63806" w:rsidP="00B63806">
      <w:r>
        <w:t>0000 0000 0000 0000 0000 0000 0000 0000</w:t>
      </w:r>
    </w:p>
    <w:p w14:paraId="7F0F737D" w14:textId="77777777" w:rsidR="00B63806" w:rsidRDefault="00B63806" w:rsidP="00B63806">
      <w:r>
        <w:t>0000 0000 0000 0000 0000 0000 0000 0000</w:t>
      </w:r>
    </w:p>
    <w:p w14:paraId="0ECE8457" w14:textId="77777777" w:rsidR="00B63806" w:rsidRDefault="00B63806" w:rsidP="00B63806">
      <w:r>
        <w:t>0000 0000 0000 0000 0000 0000 0000 0000</w:t>
      </w:r>
    </w:p>
    <w:p w14:paraId="23B7AFE2" w14:textId="77777777" w:rsidR="00B63806" w:rsidRDefault="00B63806" w:rsidP="00B63806">
      <w:r>
        <w:t>0000 0000 0000 0000 0000 0000 0000 0000</w:t>
      </w:r>
    </w:p>
    <w:p w14:paraId="58E3465E" w14:textId="77777777" w:rsidR="00B63806" w:rsidRDefault="00B63806" w:rsidP="00B63806">
      <w:r>
        <w:t>0000 0000 0000 0000 0000 0000 0000 0000</w:t>
      </w:r>
    </w:p>
    <w:p w14:paraId="220F791D" w14:textId="77777777" w:rsidR="00B63806" w:rsidRDefault="00B63806" w:rsidP="00B63806">
      <w:r>
        <w:t>0000 0000 0000 0000 0000 0000 0000 0000</w:t>
      </w:r>
    </w:p>
    <w:p w14:paraId="46A615C4" w14:textId="77777777" w:rsidR="00B63806" w:rsidRDefault="00B63806" w:rsidP="00B63806">
      <w:r>
        <w:t>0000 0000 0000 0000 0000 0000 0000 0000</w:t>
      </w:r>
    </w:p>
    <w:p w14:paraId="6C9DDDF0" w14:textId="77777777" w:rsidR="00B63806" w:rsidRDefault="00B63806" w:rsidP="00B63806">
      <w:r>
        <w:t>0000 0000 0000 0000 0000 0000 0000 0000</w:t>
      </w:r>
    </w:p>
    <w:p w14:paraId="7F5822F1" w14:textId="77777777" w:rsidR="00B63806" w:rsidRDefault="00B63806" w:rsidP="00B63806">
      <w:r>
        <w:t>0000 0000 0000 0000 0000 0000 0000 0000</w:t>
      </w:r>
    </w:p>
    <w:p w14:paraId="734160F9" w14:textId="77777777" w:rsidR="00B63806" w:rsidRDefault="00B63806" w:rsidP="00B63806">
      <w:r>
        <w:t>0000 0000 0000 0000 0000 0000 0000 0000</w:t>
      </w:r>
    </w:p>
    <w:p w14:paraId="2E32202D" w14:textId="77777777" w:rsidR="00B63806" w:rsidRDefault="00B63806" w:rsidP="00B63806">
      <w:r>
        <w:t>0000 0000 0000 0000 0000 0000 0000 0000</w:t>
      </w:r>
    </w:p>
    <w:p w14:paraId="54093198" w14:textId="77777777" w:rsidR="00B63806" w:rsidRDefault="00B63806" w:rsidP="00B63806">
      <w:r>
        <w:t>0000 0000 0000 0000 0000 0000 0000 0000</w:t>
      </w:r>
    </w:p>
    <w:p w14:paraId="7FC0667D" w14:textId="77777777" w:rsidR="00B63806" w:rsidRDefault="00B63806" w:rsidP="00B63806">
      <w:r>
        <w:t>0000 0000 0000 0000 0000 0000 0000 0000</w:t>
      </w:r>
    </w:p>
    <w:p w14:paraId="1328B430" w14:textId="77777777" w:rsidR="00B63806" w:rsidRDefault="00B63806" w:rsidP="00B63806">
      <w:r>
        <w:t>0000 0000 0000 0000 0000 0000 0000 0000</w:t>
      </w:r>
    </w:p>
    <w:p w14:paraId="1B9542C6" w14:textId="77777777" w:rsidR="00B63806" w:rsidRDefault="00B63806" w:rsidP="00B63806">
      <w:r>
        <w:t>0000 0000 0000 0000 0000 0000 0000 0000</w:t>
      </w:r>
    </w:p>
    <w:p w14:paraId="482F5549" w14:textId="77777777" w:rsidR="00B63806" w:rsidRDefault="00B63806" w:rsidP="00B63806">
      <w:r>
        <w:t>0000 0000 0000 0000 0000 0000 0000 0000</w:t>
      </w:r>
    </w:p>
    <w:p w14:paraId="5AE7A391" w14:textId="77777777" w:rsidR="00B63806" w:rsidRDefault="00B63806" w:rsidP="00B63806">
      <w:r>
        <w:t>0000 0000 0000 0000 0000 0000 0000 0000</w:t>
      </w:r>
    </w:p>
    <w:p w14:paraId="037AC78C" w14:textId="77777777" w:rsidR="00B63806" w:rsidRDefault="00B63806" w:rsidP="00B63806">
      <w:r>
        <w:t>0000 0000 0000 0000 0000 0000 0000 0000</w:t>
      </w:r>
    </w:p>
    <w:p w14:paraId="1845FF7B" w14:textId="77777777" w:rsidR="00B63806" w:rsidRDefault="00B63806" w:rsidP="00B63806">
      <w:r>
        <w:t>0000 0000 0000 0000 0000 0000 0000 0000</w:t>
      </w:r>
    </w:p>
    <w:p w14:paraId="5066DF4F" w14:textId="77777777" w:rsidR="00B63806" w:rsidRDefault="00B63806" w:rsidP="00B63806">
      <w:r>
        <w:t>0000 0000 0000 0000 0000 0000 0000 0000</w:t>
      </w:r>
    </w:p>
    <w:p w14:paraId="1591BA6F" w14:textId="77777777" w:rsidR="00B63806" w:rsidRDefault="00B63806" w:rsidP="00B63806">
      <w:r>
        <w:t>0000 0000 0000 0000 0000 0000 0000 0000</w:t>
      </w:r>
    </w:p>
    <w:p w14:paraId="12A9FAE9" w14:textId="77777777" w:rsidR="00B63806" w:rsidRDefault="00B63806" w:rsidP="00B63806">
      <w:r>
        <w:t>0000 0000 0000 0000 0000 0000 0000 0000</w:t>
      </w:r>
    </w:p>
    <w:p w14:paraId="1E0B742B" w14:textId="77777777" w:rsidR="00B63806" w:rsidRDefault="00B63806" w:rsidP="00B63806">
      <w:r>
        <w:t>0000 0000 0000 0000 0000 0000 0000 0000</w:t>
      </w:r>
    </w:p>
    <w:p w14:paraId="38745FF3" w14:textId="77777777" w:rsidR="00B63806" w:rsidRDefault="00B63806" w:rsidP="00B63806">
      <w:r>
        <w:t>0000 0000 0000 0000 0000 0000 0000 0000</w:t>
      </w:r>
    </w:p>
    <w:p w14:paraId="6391CE4F" w14:textId="77777777" w:rsidR="00B63806" w:rsidRDefault="00B63806" w:rsidP="00B63806">
      <w:r>
        <w:t>0000 0000 0000 0000 0000 0000 0000 0000</w:t>
      </w:r>
    </w:p>
    <w:p w14:paraId="6BA48F27" w14:textId="77777777" w:rsidR="00B63806" w:rsidRDefault="00B63806" w:rsidP="00B63806">
      <w:r>
        <w:t>0000 0000 0000 0000 0000 0000 0000 0000</w:t>
      </w:r>
    </w:p>
    <w:p w14:paraId="2314BEEF" w14:textId="77777777" w:rsidR="00B63806" w:rsidRDefault="00B63806" w:rsidP="00B63806">
      <w:r>
        <w:t>0000 0000 0000 0000 0000 0000 0000 0000</w:t>
      </w:r>
    </w:p>
    <w:p w14:paraId="6DEDA2B9" w14:textId="77777777" w:rsidR="00B63806" w:rsidRDefault="00B63806" w:rsidP="00B63806">
      <w:r>
        <w:t>0000 0000 0000 0000 0000 0000 0000 0000</w:t>
      </w:r>
    </w:p>
    <w:p w14:paraId="5088937C" w14:textId="77777777" w:rsidR="00B63806" w:rsidRDefault="00B63806" w:rsidP="00B63806">
      <w:r>
        <w:t>0000 0000 0000 0000 0000 0000 0000 0000</w:t>
      </w:r>
    </w:p>
    <w:p w14:paraId="228ED4B0" w14:textId="77777777" w:rsidR="00B63806" w:rsidRDefault="00B63806" w:rsidP="00B63806">
      <w:r>
        <w:t>0000 0000 0000 0000 0000 0000 0000 0000</w:t>
      </w:r>
    </w:p>
    <w:p w14:paraId="5C823934" w14:textId="77777777" w:rsidR="00B63806" w:rsidRDefault="00B63806" w:rsidP="00B63806">
      <w:r>
        <w:t>0000 0000 0000 0000 0000 0000 0000 0000</w:t>
      </w:r>
    </w:p>
    <w:p w14:paraId="0AD974DB" w14:textId="77777777" w:rsidR="00B63806" w:rsidRDefault="00B63806" w:rsidP="00B63806">
      <w:r>
        <w:t>0000 0000 0000 0000 0000 0000 0000 0000</w:t>
      </w:r>
    </w:p>
    <w:p w14:paraId="5364BDCA" w14:textId="77777777" w:rsidR="00B63806" w:rsidRDefault="00B63806" w:rsidP="00B63806">
      <w:r>
        <w:t>0000 0000 0000 0000 0000 0000 0000 0000</w:t>
      </w:r>
    </w:p>
    <w:p w14:paraId="5AD1CC1E" w14:textId="77777777" w:rsidR="00B63806" w:rsidRDefault="00B63806" w:rsidP="00B63806">
      <w:r>
        <w:t>0000 0000 0000 0000 0000 0000 0000 0000</w:t>
      </w:r>
    </w:p>
    <w:p w14:paraId="3D907DA8" w14:textId="77777777" w:rsidR="00B63806" w:rsidRDefault="00B63806" w:rsidP="00B63806">
      <w:r>
        <w:t>0000 0000 0000 0000 0000 0000 0000 0000</w:t>
      </w:r>
    </w:p>
    <w:p w14:paraId="6B3158F1" w14:textId="77777777" w:rsidR="00B63806" w:rsidRDefault="00B63806" w:rsidP="00B63806">
      <w:r>
        <w:t>0000 0000 0000 0000 0000 0000 0000 0000</w:t>
      </w:r>
    </w:p>
    <w:p w14:paraId="5F2DF741" w14:textId="77777777" w:rsidR="00B63806" w:rsidRDefault="00B63806" w:rsidP="00B63806">
      <w:r>
        <w:t>0000 0000 0000 0000 0000 0000 0000 0000</w:t>
      </w:r>
    </w:p>
    <w:p w14:paraId="0173736D" w14:textId="77777777" w:rsidR="00B63806" w:rsidRDefault="00B63806" w:rsidP="00B63806">
      <w:r>
        <w:t>0000 0000 0000 0000 0000 0000 0000 0000</w:t>
      </w:r>
    </w:p>
    <w:p w14:paraId="451FC4E9" w14:textId="77777777" w:rsidR="00B63806" w:rsidRDefault="00B63806" w:rsidP="00B63806">
      <w:r>
        <w:t>0000 0000 0000 0000 0000 0000 0000 0000</w:t>
      </w:r>
    </w:p>
    <w:p w14:paraId="6ED1EDD8" w14:textId="77777777" w:rsidR="00B63806" w:rsidRDefault="00B63806" w:rsidP="00B63806">
      <w:r>
        <w:t>0000 0000 0000 0000 0000 0000 0000 0000</w:t>
      </w:r>
    </w:p>
    <w:p w14:paraId="069E5C8D" w14:textId="77777777" w:rsidR="00B63806" w:rsidRDefault="00B63806" w:rsidP="00B63806">
      <w:r>
        <w:t>0000 0000 0000 0000 0000 0000 0000 0000</w:t>
      </w:r>
    </w:p>
    <w:p w14:paraId="0451420D" w14:textId="77777777" w:rsidR="00B63806" w:rsidRDefault="00B63806" w:rsidP="00B63806">
      <w:r>
        <w:t>0000 0000 0000 0000 0000 0000 0000 0000</w:t>
      </w:r>
    </w:p>
    <w:p w14:paraId="3C5FA25F" w14:textId="77777777" w:rsidR="00B63806" w:rsidRDefault="00B63806" w:rsidP="00B63806">
      <w:r>
        <w:t>0000 0000 0000 0000 0000 0000 0000 0000</w:t>
      </w:r>
    </w:p>
    <w:p w14:paraId="3BE4F273" w14:textId="77777777" w:rsidR="00B63806" w:rsidRDefault="00B63806" w:rsidP="00B63806">
      <w:r>
        <w:t>0000 0000 0000 0000 0100 0000 0300 0000</w:t>
      </w:r>
    </w:p>
    <w:p w14:paraId="5935FABF" w14:textId="77777777" w:rsidR="00B63806" w:rsidRDefault="00B63806" w:rsidP="00B63806">
      <w:r>
        <w:t>0100 0000 0300 0000 0100 0000 0200 0000</w:t>
      </w:r>
    </w:p>
    <w:p w14:paraId="06E14A7B" w14:textId="77777777" w:rsidR="00B63806" w:rsidRDefault="00B63806" w:rsidP="00B63806">
      <w:r>
        <w:t>0100 0000 0100 0000 0300 0000 0100 0000</w:t>
      </w:r>
    </w:p>
    <w:p w14:paraId="0BF3030A" w14:textId="77777777" w:rsidR="00B63806" w:rsidRDefault="00B63806" w:rsidP="00B63806">
      <w:r>
        <w:t>0300 0000 0100 0000 0300 0000 0200 0000</w:t>
      </w:r>
    </w:p>
    <w:p w14:paraId="04C84C83" w14:textId="77777777" w:rsidR="00B63806" w:rsidRDefault="00B63806" w:rsidP="00B63806">
      <w:r>
        <w:t>0100 0000 0200 0000 0100 0000 0200 0000</w:t>
      </w:r>
    </w:p>
    <w:p w14:paraId="132BE1B5" w14:textId="77777777" w:rsidR="00B63806" w:rsidRDefault="00B63806" w:rsidP="00B63806">
      <w:r>
        <w:t>0100 0000 0300 0000 0200 0000 0100 0000</w:t>
      </w:r>
    </w:p>
    <w:p w14:paraId="157EA55D" w14:textId="77777777" w:rsidR="00B63806" w:rsidRDefault="00B63806" w:rsidP="00B63806">
      <w:r>
        <w:t>0200 0000 0200 0000 0300 0000 0100 0000</w:t>
      </w:r>
    </w:p>
    <w:p w14:paraId="369A94A3" w14:textId="77777777" w:rsidR="00B63806" w:rsidRDefault="00B63806" w:rsidP="00B63806">
      <w:r>
        <w:t>0100 0000 0300 0000 0100 0000 0100 0000</w:t>
      </w:r>
    </w:p>
    <w:p w14:paraId="6344FF5D" w14:textId="77777777" w:rsidR="00B63806" w:rsidRDefault="00B63806" w:rsidP="00B63806">
      <w:r>
        <w:t>0200 0000 0200 0000 0200 0000 0200 0000</w:t>
      </w:r>
    </w:p>
    <w:p w14:paraId="69057DEE" w14:textId="77777777" w:rsidR="00B63806" w:rsidRDefault="00B63806" w:rsidP="00B63806">
      <w:r>
        <w:t>0200 0000 0300 0000 0100 0000 0100 0000</w:t>
      </w:r>
    </w:p>
    <w:p w14:paraId="12BD09ED" w14:textId="77777777" w:rsidR="00B63806" w:rsidRDefault="00B63806" w:rsidP="00B63806">
      <w:r>
        <w:t>0200 0000 0300 0000 0300 0000 0300 0000</w:t>
      </w:r>
    </w:p>
    <w:p w14:paraId="7932833D" w14:textId="77777777" w:rsidR="00B63806" w:rsidRDefault="00B63806" w:rsidP="00B63806">
      <w:r>
        <w:t>0300 0000 0300 0000 0300 0000 0300 0000</w:t>
      </w:r>
    </w:p>
    <w:p w14:paraId="21E1B991" w14:textId="77777777" w:rsidR="00B63806" w:rsidRDefault="00B63806" w:rsidP="00B63806">
      <w:r>
        <w:t>0200 0000 0300 0000 0000 0000 0200 0000</w:t>
      </w:r>
    </w:p>
    <w:p w14:paraId="6B98B3A2" w14:textId="77777777" w:rsidR="00B63806" w:rsidRDefault="00B63806" w:rsidP="00B63806">
      <w:r>
        <w:t>0300 0000 0000 0000 0100 0000 0300 0000</w:t>
      </w:r>
    </w:p>
    <w:p w14:paraId="5C304463" w14:textId="77777777" w:rsidR="00B63806" w:rsidRDefault="00B63806" w:rsidP="00B63806">
      <w:r>
        <w:t>0200 0000 0100 0000 0000 0000 0200 0000</w:t>
      </w:r>
    </w:p>
    <w:p w14:paraId="42BC7197" w14:textId="77777777" w:rsidR="00B63806" w:rsidRDefault="00B63806" w:rsidP="00B63806">
      <w:r>
        <w:t>0300 0000 0000 0000 0300 0000 0000 0000</w:t>
      </w:r>
    </w:p>
    <w:p w14:paraId="525E8FB6" w14:textId="77777777" w:rsidR="00B63806" w:rsidRDefault="00B63806" w:rsidP="00B63806">
      <w:r>
        <w:t>0000 0000 0000 0000 0000 0000 0000 0000</w:t>
      </w:r>
    </w:p>
    <w:p w14:paraId="10BC1B80" w14:textId="77777777" w:rsidR="00B63806" w:rsidRDefault="00B63806" w:rsidP="00B63806">
      <w:r>
        <w:t>0200 0000 0000 0000 0100 0000 0000 0000</w:t>
      </w:r>
    </w:p>
    <w:p w14:paraId="1B77C3EF" w14:textId="77777777" w:rsidR="00B63806" w:rsidRDefault="00B63806" w:rsidP="00B63806">
      <w:r>
        <w:t>0100 0000 0000 0000 0000 0000 0000 0000</w:t>
      </w:r>
    </w:p>
    <w:p w14:paraId="5CA477C5" w14:textId="77777777" w:rsidR="00B63806" w:rsidRDefault="00B63806" w:rsidP="00B63806">
      <w:r>
        <w:t>0000 0000 0000 0000 0200 0000 0000 0000</w:t>
      </w:r>
    </w:p>
    <w:p w14:paraId="2C93B981" w14:textId="77777777" w:rsidR="00B63806" w:rsidRDefault="00B63806" w:rsidP="00B63806">
      <w:r>
        <w:t>0000 0000 0300 0000 0000 0000 0000 0000</w:t>
      </w:r>
    </w:p>
    <w:p w14:paraId="3A4043C9" w14:textId="77777777" w:rsidR="00B63806" w:rsidRDefault="00B63806" w:rsidP="00B63806">
      <w:r>
        <w:t>0300 0000 0100 0000 0300 0000 0000 0000</w:t>
      </w:r>
    </w:p>
    <w:p w14:paraId="4E753928" w14:textId="77777777" w:rsidR="00B63806" w:rsidRDefault="00B63806" w:rsidP="00B63806">
      <w:r>
        <w:t>0000 0000 0200 0000 0100 0000 0100 0000</w:t>
      </w:r>
    </w:p>
    <w:p w14:paraId="021E83C9" w14:textId="77777777" w:rsidR="00B63806" w:rsidRDefault="00B63806" w:rsidP="00B63806">
      <w:r>
        <w:t>0200 0000 0200 0000 0100 0000 0300 0000</w:t>
      </w:r>
    </w:p>
    <w:p w14:paraId="67B257BC" w14:textId="77777777" w:rsidR="00B63806" w:rsidRDefault="00B63806" w:rsidP="00B63806">
      <w:r>
        <w:t>0200 0000 0200 0000 0000 0000 0000 0000</w:t>
      </w:r>
    </w:p>
    <w:p w14:paraId="3FDCBD76" w14:textId="77777777" w:rsidR="00B63806" w:rsidRDefault="00B63806" w:rsidP="00B63806">
      <w:r>
        <w:t>0000 0000 0000 0000 0000 0000 0000 0000</w:t>
      </w:r>
    </w:p>
    <w:p w14:paraId="125D3382" w14:textId="77777777" w:rsidR="00B63806" w:rsidRDefault="00B63806" w:rsidP="00B63806">
      <w:r>
        <w:t>0000 0000 0000 0000 0000 0000 0100 0000</w:t>
      </w:r>
    </w:p>
    <w:p w14:paraId="1C8DBB53" w14:textId="77777777" w:rsidR="00B63806" w:rsidRDefault="00B63806" w:rsidP="00B63806">
      <w:r>
        <w:t>0000 0000 0000 0000 0000 0000 0000 0000</w:t>
      </w:r>
    </w:p>
    <w:p w14:paraId="0458225E" w14:textId="77777777" w:rsidR="00B63806" w:rsidRDefault="00B63806" w:rsidP="00B63806">
      <w:r>
        <w:t>0000 0000 0100 0000 0000 0000 0100 0000</w:t>
      </w:r>
    </w:p>
    <w:p w14:paraId="442B2100" w14:textId="77777777" w:rsidR="00B63806" w:rsidRDefault="00B63806" w:rsidP="00B63806">
      <w:r>
        <w:t>0300 0000 0300 0000 0100 0000 0000 0000</w:t>
      </w:r>
    </w:p>
    <w:p w14:paraId="459DE753" w14:textId="77777777" w:rsidR="00B63806" w:rsidRDefault="00B63806" w:rsidP="00B63806">
      <w:r>
        <w:t>0100 0000 0000 0000 0000 0000 0000 0000</w:t>
      </w:r>
    </w:p>
    <w:p w14:paraId="55C02B53" w14:textId="77777777" w:rsidR="00B63806" w:rsidRDefault="00B63806" w:rsidP="00B63806">
      <w:r>
        <w:t>0000 0000 0000 0000 0000 0000 0000 0000</w:t>
      </w:r>
    </w:p>
    <w:p w14:paraId="484AF6A1" w14:textId="77777777" w:rsidR="00B63806" w:rsidRDefault="00B63806" w:rsidP="00B63806">
      <w:r>
        <w:t>0000 0000 0000 0000 0000 0000 0100 0000</w:t>
      </w:r>
    </w:p>
    <w:p w14:paraId="7EE45268" w14:textId="77777777" w:rsidR="00B63806" w:rsidRDefault="00B63806" w:rsidP="00B63806">
      <w:r>
        <w:t>0000 0000 0200 0000 0000 0000 0200 0000</w:t>
      </w:r>
    </w:p>
    <w:p w14:paraId="183A4A68" w14:textId="77777777" w:rsidR="00B63806" w:rsidRDefault="00B63806" w:rsidP="00B63806">
      <w:r>
        <w:t>0200 0000 0100 0000 0200 0000 0000 0000</w:t>
      </w:r>
    </w:p>
    <w:p w14:paraId="0F453D8B" w14:textId="77777777" w:rsidR="00B63806" w:rsidRDefault="00B63806" w:rsidP="00B63806">
      <w:r>
        <w:t>0000 0000 0000 0000 0000 0000 0000 0000</w:t>
      </w:r>
    </w:p>
    <w:p w14:paraId="6E56B517" w14:textId="77777777" w:rsidR="00B63806" w:rsidRDefault="00B63806" w:rsidP="00B63806">
      <w:r>
        <w:t>0000 0000 0000 0000 0000 0000 0000 0000</w:t>
      </w:r>
    </w:p>
    <w:p w14:paraId="0F6E2B05" w14:textId="77777777" w:rsidR="00B63806" w:rsidRDefault="00B63806" w:rsidP="00B63806">
      <w:r>
        <w:t>0000 0000 0000 0000 0000 0000 0000 0000</w:t>
      </w:r>
    </w:p>
    <w:p w14:paraId="10751571" w14:textId="77777777" w:rsidR="00B63806" w:rsidRDefault="00B63806" w:rsidP="00B63806">
      <w:r>
        <w:t>0000 0000 0000 0000 0000 0000 0000 0000</w:t>
      </w:r>
    </w:p>
    <w:p w14:paraId="76C4537C" w14:textId="77777777" w:rsidR="00B63806" w:rsidRDefault="00B63806" w:rsidP="00B63806">
      <w:r>
        <w:t>0000 0000 0000 0000 0000 0000 0000 0000</w:t>
      </w:r>
    </w:p>
    <w:p w14:paraId="64C3A82B" w14:textId="77777777" w:rsidR="00B63806" w:rsidRDefault="00B63806" w:rsidP="00B63806">
      <w:r>
        <w:t>0000 0000 0000 0000 0000 0000 0000 0000</w:t>
      </w:r>
    </w:p>
    <w:p w14:paraId="411757A8" w14:textId="77777777" w:rsidR="00B63806" w:rsidRDefault="00B63806" w:rsidP="00B63806">
      <w:r>
        <w:t>0000 0000 0000 0000 0000 0000 0000 0000</w:t>
      </w:r>
    </w:p>
    <w:p w14:paraId="378AA04C" w14:textId="77777777" w:rsidR="00B63806" w:rsidRDefault="00B63806" w:rsidP="00B63806">
      <w:r>
        <w:t>0000 0000 0000 0000 0000 0000 0000 0000</w:t>
      </w:r>
    </w:p>
    <w:p w14:paraId="5C345C66" w14:textId="77777777" w:rsidR="00B63806" w:rsidRDefault="00B63806" w:rsidP="00B63806">
      <w:r>
        <w:t>0000 0000 0000 0000 0000 0000 0000 0000</w:t>
      </w:r>
    </w:p>
    <w:p w14:paraId="5FC99842" w14:textId="77777777" w:rsidR="00B63806" w:rsidRDefault="00B63806" w:rsidP="00B63806">
      <w:r>
        <w:t>0000 0000 0000 0000 0000 0000 0000 0000</w:t>
      </w:r>
    </w:p>
    <w:p w14:paraId="53E308B2" w14:textId="77777777" w:rsidR="00B63806" w:rsidRDefault="00B63806" w:rsidP="00B63806">
      <w:r>
        <w:t>0000 0000 0000 0000 0000 0000 0000 0000</w:t>
      </w:r>
    </w:p>
    <w:p w14:paraId="47D18402" w14:textId="77777777" w:rsidR="00B63806" w:rsidRDefault="00B63806" w:rsidP="00B63806">
      <w:r>
        <w:t>0000 0000 0000 0000 0000 0000 0000 0000</w:t>
      </w:r>
    </w:p>
    <w:p w14:paraId="4BC2176B" w14:textId="77777777" w:rsidR="00B63806" w:rsidRDefault="00B63806" w:rsidP="00B63806">
      <w:r>
        <w:t>0000 0000 0000 0000 0000 0000 0000 0000</w:t>
      </w:r>
    </w:p>
    <w:p w14:paraId="700943C7" w14:textId="77777777" w:rsidR="00B63806" w:rsidRDefault="00B63806" w:rsidP="00B63806">
      <w:r>
        <w:t>0000 0000 0000 0000 0000 0000 0000 0000</w:t>
      </w:r>
    </w:p>
    <w:p w14:paraId="2E7A1651" w14:textId="77777777" w:rsidR="00B63806" w:rsidRDefault="00B63806" w:rsidP="00B63806">
      <w:r>
        <w:t>0000 0000 0000 0000 0000 0000 0000 0000</w:t>
      </w:r>
    </w:p>
    <w:p w14:paraId="1CB6DFFE" w14:textId="77777777" w:rsidR="00B63806" w:rsidRDefault="00B63806" w:rsidP="00B63806">
      <w:r>
        <w:t>0000 0000 0000 0000 0000 0000 0000 0000</w:t>
      </w:r>
    </w:p>
    <w:p w14:paraId="2EBBE073" w14:textId="77777777" w:rsidR="00B63806" w:rsidRDefault="00B63806" w:rsidP="00B63806">
      <w:r>
        <w:t>0000 0000 0000 0000 0000 0000 0000 0000</w:t>
      </w:r>
    </w:p>
    <w:p w14:paraId="789E790F" w14:textId="77777777" w:rsidR="00B63806" w:rsidRDefault="00B63806" w:rsidP="00B63806">
      <w:r>
        <w:t>0000 0000 0000 0000 0000 0000 0000 0000</w:t>
      </w:r>
    </w:p>
    <w:p w14:paraId="72973A1E" w14:textId="77777777" w:rsidR="00B63806" w:rsidRDefault="00B63806" w:rsidP="00B63806">
      <w:r>
        <w:t>0000 0000 0000 0000 0000 0000 0000 0000</w:t>
      </w:r>
    </w:p>
    <w:p w14:paraId="2E9D92E7" w14:textId="77777777" w:rsidR="00B63806" w:rsidRDefault="00B63806" w:rsidP="00B63806">
      <w:r>
        <w:t>0000 0000 0000 0000 0000 0000 0000 0000</w:t>
      </w:r>
    </w:p>
    <w:p w14:paraId="6E196116" w14:textId="77777777" w:rsidR="00B63806" w:rsidRDefault="00B63806" w:rsidP="00B63806">
      <w:r>
        <w:t>0000 0000 0000 0000 0000 0000 0000 0000</w:t>
      </w:r>
    </w:p>
    <w:p w14:paraId="5EAE7988" w14:textId="77777777" w:rsidR="00B63806" w:rsidRDefault="00B63806" w:rsidP="00B63806">
      <w:r>
        <w:t>0000 0000 0000 0000 0000 0000 0000 0000</w:t>
      </w:r>
    </w:p>
    <w:p w14:paraId="66795003" w14:textId="77777777" w:rsidR="00B63806" w:rsidRDefault="00B63806" w:rsidP="00B63806">
      <w:r>
        <w:t>0000 0000 0000 0000 0000 0000 0000 0000</w:t>
      </w:r>
    </w:p>
    <w:p w14:paraId="56FF7BB9" w14:textId="77777777" w:rsidR="00B63806" w:rsidRDefault="00B63806" w:rsidP="00B63806">
      <w:r>
        <w:t>0000 0000 0000 0000 0000 0000 0000 0000</w:t>
      </w:r>
    </w:p>
    <w:p w14:paraId="223A52FB" w14:textId="77777777" w:rsidR="00B63806" w:rsidRDefault="00B63806" w:rsidP="00B63806">
      <w:r>
        <w:t>0000 0000 0000 0000 0000 0000 0000 0000</w:t>
      </w:r>
    </w:p>
    <w:p w14:paraId="328E3ACE" w14:textId="77777777" w:rsidR="00B63806" w:rsidRDefault="00B63806" w:rsidP="00B63806">
      <w:r>
        <w:t>0000 0000 0000 0000 0000 0000 0000 0000</w:t>
      </w:r>
    </w:p>
    <w:p w14:paraId="1572BF97" w14:textId="77777777" w:rsidR="00B63806" w:rsidRDefault="00B63806" w:rsidP="00B63806">
      <w:r>
        <w:t>0000 0000 0000 0000 0000 0000 0000 0000</w:t>
      </w:r>
    </w:p>
    <w:p w14:paraId="6E2CB3A8" w14:textId="77777777" w:rsidR="00B63806" w:rsidRDefault="00B63806" w:rsidP="00B63806">
      <w:r>
        <w:t>0000 0000 0000 0000 0000 0000 0000 0000</w:t>
      </w:r>
    </w:p>
    <w:p w14:paraId="43F52FE3" w14:textId="77777777" w:rsidR="00B63806" w:rsidRDefault="00B63806" w:rsidP="00B63806">
      <w:r>
        <w:t>0000 0000 0000 0000 0000 0000 0000 0000</w:t>
      </w:r>
    </w:p>
    <w:p w14:paraId="303AFB0C" w14:textId="77777777" w:rsidR="00B63806" w:rsidRDefault="00B63806" w:rsidP="00B63806">
      <w:r>
        <w:t>0000 0000 0000 0000 0000 0000 0000 0000</w:t>
      </w:r>
    </w:p>
    <w:p w14:paraId="61BDBE32" w14:textId="77777777" w:rsidR="00B63806" w:rsidRDefault="00B63806" w:rsidP="00B63806">
      <w:r>
        <w:t>0000 0000 0000 0000 0000 0000 0000 0000</w:t>
      </w:r>
    </w:p>
    <w:p w14:paraId="47365EE7" w14:textId="77777777" w:rsidR="00B63806" w:rsidRDefault="00B63806" w:rsidP="00B63806">
      <w:r>
        <w:t>0000 0000 0000 0000 0000 0000 0000 0000</w:t>
      </w:r>
    </w:p>
    <w:p w14:paraId="0BE39C7D" w14:textId="77777777" w:rsidR="00B63806" w:rsidRDefault="00B63806" w:rsidP="00B63806">
      <w:r>
        <w:t>0000 0000 0000 0000 0000 0000 0000 0000</w:t>
      </w:r>
    </w:p>
    <w:p w14:paraId="35F70F59" w14:textId="77777777" w:rsidR="00B63806" w:rsidRDefault="00B63806" w:rsidP="00B63806">
      <w:r>
        <w:t>0000 0000 0000 0000 0000 0000 0000 0000</w:t>
      </w:r>
    </w:p>
    <w:p w14:paraId="62149C0D" w14:textId="77777777" w:rsidR="00B63806" w:rsidRDefault="00B63806" w:rsidP="00B63806">
      <w:r>
        <w:t>0000 0000 0000 0000 0000 0000 0000 0000</w:t>
      </w:r>
    </w:p>
    <w:p w14:paraId="4BB38CF1" w14:textId="77777777" w:rsidR="00B63806" w:rsidRDefault="00B63806" w:rsidP="00B63806">
      <w:r>
        <w:t>0000 0000 0000 0000 0000 0000 0000 0000</w:t>
      </w:r>
    </w:p>
    <w:p w14:paraId="4232DACF" w14:textId="77777777" w:rsidR="00B63806" w:rsidRDefault="00B63806" w:rsidP="00B63806">
      <w:r>
        <w:t>0000 0000 0000 0000 0000 0000 0000 0000</w:t>
      </w:r>
    </w:p>
    <w:p w14:paraId="34010833" w14:textId="77777777" w:rsidR="00B63806" w:rsidRDefault="00B63806" w:rsidP="00B63806">
      <w:r>
        <w:t>0000 0000 0000 0000 0000 0000 0000 0000</w:t>
      </w:r>
    </w:p>
    <w:p w14:paraId="26A44D91" w14:textId="77777777" w:rsidR="00B63806" w:rsidRDefault="00B63806" w:rsidP="00B63806">
      <w:r>
        <w:t>0000 0000 0000 0000 0000 0000 0000 0000</w:t>
      </w:r>
    </w:p>
    <w:p w14:paraId="084080A2" w14:textId="77777777" w:rsidR="00B63806" w:rsidRDefault="00B63806" w:rsidP="00B63806">
      <w:r>
        <w:t>0000 0000 0000 0000 0000 0000 0000 0000</w:t>
      </w:r>
    </w:p>
    <w:p w14:paraId="2D9368DF" w14:textId="77777777" w:rsidR="00B63806" w:rsidRDefault="00B63806" w:rsidP="00B63806">
      <w:r>
        <w:t>0000 0000 0000 0000 0000 0000 0000 0000</w:t>
      </w:r>
    </w:p>
    <w:p w14:paraId="0B2AF853" w14:textId="77777777" w:rsidR="00B63806" w:rsidRDefault="00B63806" w:rsidP="00B63806">
      <w:r>
        <w:t>0000 0000 0000 0000 0000 0000 0000 0000</w:t>
      </w:r>
    </w:p>
    <w:p w14:paraId="0A853C4E" w14:textId="77777777" w:rsidR="00B63806" w:rsidRDefault="00B63806" w:rsidP="00B63806">
      <w:r>
        <w:t>0000 0000 0000 0000 0000 0000 0000 0000</w:t>
      </w:r>
    </w:p>
    <w:p w14:paraId="34673FFF" w14:textId="77777777" w:rsidR="00B63806" w:rsidRDefault="00B63806" w:rsidP="00B63806">
      <w:r>
        <w:t>0000 0000 0000 0000 0000 0000 0000 0000</w:t>
      </w:r>
    </w:p>
    <w:p w14:paraId="780EF44C" w14:textId="77777777" w:rsidR="00B63806" w:rsidRDefault="00B63806" w:rsidP="00B63806">
      <w:r>
        <w:t>0000 0000 0000 0000 0000 0000 0000 0000</w:t>
      </w:r>
    </w:p>
    <w:p w14:paraId="70BEFF91" w14:textId="77777777" w:rsidR="00B63806" w:rsidRDefault="00B63806" w:rsidP="00B63806">
      <w:r>
        <w:t>0000 0000 0000 0000 0000 0000 0000 0000</w:t>
      </w:r>
    </w:p>
    <w:p w14:paraId="6A5F5688" w14:textId="77777777" w:rsidR="00B63806" w:rsidRDefault="00B63806" w:rsidP="00B63806">
      <w:r>
        <w:t>0000 0000 0000 0000 0000 0000 0000 0000</w:t>
      </w:r>
    </w:p>
    <w:p w14:paraId="66879F28" w14:textId="77777777" w:rsidR="00B63806" w:rsidRDefault="00B63806" w:rsidP="00B63806">
      <w:r>
        <w:t>0000 0000 0000 0000 0000 0000 0000 0000</w:t>
      </w:r>
    </w:p>
    <w:p w14:paraId="7BF1B61E" w14:textId="77777777" w:rsidR="00B63806" w:rsidRDefault="00B63806" w:rsidP="00B63806">
      <w:r>
        <w:t>0000 0000 0000 0000 0000 0000 0000 0000</w:t>
      </w:r>
    </w:p>
    <w:p w14:paraId="02E48F05" w14:textId="77777777" w:rsidR="00B63806" w:rsidRDefault="00B63806" w:rsidP="00B63806">
      <w:r>
        <w:t>0000 0000 0000 0000 0000 0000 0000 0000</w:t>
      </w:r>
    </w:p>
    <w:p w14:paraId="154F5882" w14:textId="77777777" w:rsidR="00B63806" w:rsidRDefault="00B63806" w:rsidP="00B63806">
      <w:r>
        <w:t>0000 0000 0000 0000 0000 0000 0000 0000</w:t>
      </w:r>
    </w:p>
    <w:p w14:paraId="200334B8" w14:textId="77777777" w:rsidR="00B63806" w:rsidRDefault="00B63806" w:rsidP="00B63806">
      <w:r>
        <w:t>0000 0000 0000 0000 0000 0000 0000 0000</w:t>
      </w:r>
    </w:p>
    <w:p w14:paraId="360A37E2" w14:textId="77777777" w:rsidR="00B63806" w:rsidRDefault="00B63806" w:rsidP="00B63806">
      <w:r>
        <w:t>0000 0000 0000 0000 0000 0000 0000 0000</w:t>
      </w:r>
    </w:p>
    <w:p w14:paraId="410EA60E" w14:textId="77777777" w:rsidR="00B63806" w:rsidRDefault="00B63806" w:rsidP="00B63806">
      <w:r>
        <w:t>0000 0000 0000 0000 0000 0000 0000 0000</w:t>
      </w:r>
    </w:p>
    <w:p w14:paraId="6A052F77" w14:textId="77777777" w:rsidR="00B63806" w:rsidRDefault="00B63806" w:rsidP="00B63806">
      <w:r>
        <w:t>0000 0000 0000 0000 0000 0000 0000 0000</w:t>
      </w:r>
    </w:p>
    <w:p w14:paraId="63FAD3E7" w14:textId="77777777" w:rsidR="00B63806" w:rsidRDefault="00B63806" w:rsidP="00B63806">
      <w:r>
        <w:t>0000 0000 0000 0000 0000 0000 0000 0000</w:t>
      </w:r>
    </w:p>
    <w:p w14:paraId="28A01F6F" w14:textId="77777777" w:rsidR="00B63806" w:rsidRDefault="00B63806" w:rsidP="00B63806">
      <w:r>
        <w:t>0000 0000 0000 0000 0000 0000 0000 0000</w:t>
      </w:r>
    </w:p>
    <w:p w14:paraId="21E2A8FD" w14:textId="77777777" w:rsidR="00B63806" w:rsidRDefault="00B63806" w:rsidP="00B63806">
      <w:r>
        <w:t>0000 0000 0000 0000 0000 0000 0000 0000</w:t>
      </w:r>
    </w:p>
    <w:p w14:paraId="0F79A637" w14:textId="77777777" w:rsidR="00B63806" w:rsidRDefault="00B63806" w:rsidP="00B63806">
      <w:r>
        <w:t>0000 0000 0000 0000 0000 0000 0000 0000</w:t>
      </w:r>
    </w:p>
    <w:p w14:paraId="48EA3737" w14:textId="77777777" w:rsidR="00B63806" w:rsidRDefault="00B63806" w:rsidP="00B63806">
      <w:r>
        <w:t>0000 0000 0000 0000 0000 0000 0000 0000</w:t>
      </w:r>
    </w:p>
    <w:p w14:paraId="5C550B66" w14:textId="77777777" w:rsidR="00B63806" w:rsidRDefault="00B63806" w:rsidP="00B63806">
      <w:r>
        <w:t>0000 0000 0000 0000 0000 0000 0000 0000</w:t>
      </w:r>
    </w:p>
    <w:p w14:paraId="45A340C4" w14:textId="77777777" w:rsidR="00B63806" w:rsidRDefault="00B63806" w:rsidP="00B63806">
      <w:r>
        <w:t>0000 0000 0000 0000 0000 0000 0000 0000</w:t>
      </w:r>
    </w:p>
    <w:p w14:paraId="22F86A95" w14:textId="77777777" w:rsidR="00B63806" w:rsidRDefault="00B63806" w:rsidP="00B63806">
      <w:r>
        <w:t>0000 0000 0000 0000 0000 0000 0000 0000</w:t>
      </w:r>
    </w:p>
    <w:p w14:paraId="2F1DA5A1" w14:textId="77777777" w:rsidR="00B63806" w:rsidRDefault="00B63806" w:rsidP="00B63806">
      <w:r>
        <w:t>0000 0000 0000 0000 0000 0000 0000 0000</w:t>
      </w:r>
    </w:p>
    <w:p w14:paraId="1F67E09D" w14:textId="77777777" w:rsidR="00B63806" w:rsidRDefault="00B63806" w:rsidP="00B63806">
      <w:r>
        <w:t>0000 0000 0000 0000 0000 0000 0000 0000</w:t>
      </w:r>
    </w:p>
    <w:p w14:paraId="6F20B9AE" w14:textId="77777777" w:rsidR="00B63806" w:rsidRDefault="00B63806" w:rsidP="00B63806">
      <w:r>
        <w:t>0000 0000 0000 0000 0000 0000 0000 0000</w:t>
      </w:r>
    </w:p>
    <w:p w14:paraId="55802F76" w14:textId="77777777" w:rsidR="00B63806" w:rsidRDefault="00B63806" w:rsidP="00B63806">
      <w:r>
        <w:t>0000 0000 0000 0000 0000 0000 0000 0000</w:t>
      </w:r>
    </w:p>
    <w:p w14:paraId="31A9A765" w14:textId="77777777" w:rsidR="00B63806" w:rsidRDefault="00B63806" w:rsidP="00B63806">
      <w:r>
        <w:t>0000 0000 0000 0000 0000 0000 0000 0000</w:t>
      </w:r>
    </w:p>
    <w:p w14:paraId="5487AC40" w14:textId="77777777" w:rsidR="00B63806" w:rsidRDefault="00B63806" w:rsidP="00B63806">
      <w:r>
        <w:t>0000 0000 0000 0000 0000 0000 0000 0000</w:t>
      </w:r>
    </w:p>
    <w:p w14:paraId="73E7F5ED" w14:textId="77777777" w:rsidR="00B63806" w:rsidRDefault="00B63806" w:rsidP="00B63806">
      <w:r>
        <w:t>0000 0000 0000 0000 0000 0000 0000 0000</w:t>
      </w:r>
    </w:p>
    <w:p w14:paraId="24D28DC5" w14:textId="77777777" w:rsidR="00B63806" w:rsidRDefault="00B63806" w:rsidP="00B63806">
      <w:r>
        <w:t>0000 0000 0000 0000 0000 0000 0000 0000</w:t>
      </w:r>
    </w:p>
    <w:p w14:paraId="3C957E08" w14:textId="77777777" w:rsidR="00B63806" w:rsidRDefault="00B63806" w:rsidP="00B63806">
      <w:r>
        <w:t>0000 0000 0000 0000 0000 0000 0000 0000</w:t>
      </w:r>
    </w:p>
    <w:p w14:paraId="4E10CCFA" w14:textId="77777777" w:rsidR="00B63806" w:rsidRDefault="00B63806" w:rsidP="00B63806">
      <w:r>
        <w:t>0000 0000 0000 0000 0000 0000 0000 0000</w:t>
      </w:r>
    </w:p>
    <w:p w14:paraId="75946504" w14:textId="77777777" w:rsidR="00B63806" w:rsidRDefault="00B63806" w:rsidP="00B63806">
      <w:r>
        <w:t>0000 0000 0000 0000 0000 0000 0000 0000</w:t>
      </w:r>
    </w:p>
    <w:p w14:paraId="58F42E42" w14:textId="77777777" w:rsidR="00B63806" w:rsidRDefault="00B63806" w:rsidP="00B63806">
      <w:r>
        <w:t>0000 0000 0000 0000 0000 0000 0000 0000</w:t>
      </w:r>
    </w:p>
    <w:p w14:paraId="2A9F71B8" w14:textId="77777777" w:rsidR="00B63806" w:rsidRDefault="00B63806" w:rsidP="00B63806">
      <w:r>
        <w:t>0000 0000 0000 0000 0000 0000 0000 0000</w:t>
      </w:r>
    </w:p>
    <w:p w14:paraId="41DA6E38" w14:textId="77777777" w:rsidR="00B63806" w:rsidRDefault="00B63806" w:rsidP="00B63806">
      <w:r>
        <w:t>0000 0000 0000 0000 0000 0000 0000 0000</w:t>
      </w:r>
    </w:p>
    <w:p w14:paraId="73C33408" w14:textId="77777777" w:rsidR="00B63806" w:rsidRDefault="00B63806" w:rsidP="00B63806">
      <w:r>
        <w:t>0000 0000 0000 0000 0000 0000 0000 0000</w:t>
      </w:r>
    </w:p>
    <w:p w14:paraId="22B00102" w14:textId="77777777" w:rsidR="00B63806" w:rsidRDefault="00B63806" w:rsidP="00B63806">
      <w:r>
        <w:t>0000 0000 0000 0000 0000 0000 0000 0000</w:t>
      </w:r>
    </w:p>
    <w:p w14:paraId="552364FE" w14:textId="77777777" w:rsidR="00B63806" w:rsidRDefault="00B63806" w:rsidP="00B63806">
      <w:r>
        <w:t>0000 0000 0000 0000 0000 0000 0000 0000</w:t>
      </w:r>
    </w:p>
    <w:p w14:paraId="49E6581D" w14:textId="77777777" w:rsidR="00B63806" w:rsidRDefault="00B63806" w:rsidP="00B63806">
      <w:r>
        <w:t>0000 0000 0000 0000 0000 0000 0000 0000</w:t>
      </w:r>
    </w:p>
    <w:p w14:paraId="24CF2355" w14:textId="77777777" w:rsidR="00B63806" w:rsidRDefault="00B63806" w:rsidP="00B63806">
      <w:r>
        <w:t>0000 0000 0000 0000 0000 0000 0000 0000</w:t>
      </w:r>
    </w:p>
    <w:p w14:paraId="398B42B4" w14:textId="77777777" w:rsidR="00B63806" w:rsidRDefault="00B63806" w:rsidP="00B63806">
      <w:r>
        <w:t>0000 0000 0000 0000 0000 0000 0000 0000</w:t>
      </w:r>
    </w:p>
    <w:p w14:paraId="2E8AD087" w14:textId="77777777" w:rsidR="00B63806" w:rsidRDefault="00B63806" w:rsidP="00B63806">
      <w:r>
        <w:t>0000 0000 0000 0000 0000 0000 0000 0000</w:t>
      </w:r>
    </w:p>
    <w:p w14:paraId="1E6E9C6B" w14:textId="77777777" w:rsidR="00B63806" w:rsidRDefault="00B63806" w:rsidP="00B63806">
      <w:r>
        <w:t>0000 0000 0000 0000 0000 0000 0000 0000</w:t>
      </w:r>
    </w:p>
    <w:p w14:paraId="14737264" w14:textId="77777777" w:rsidR="00B63806" w:rsidRDefault="00B63806" w:rsidP="00B63806">
      <w:r>
        <w:t>0000 0000 0000 0000 0000 0000 0000 0000</w:t>
      </w:r>
    </w:p>
    <w:p w14:paraId="2BF81EAD" w14:textId="77777777" w:rsidR="00B63806" w:rsidRDefault="00B63806" w:rsidP="00B63806">
      <w:r>
        <w:t>0000 0000 0000 0000 0000 0000 0000 0000</w:t>
      </w:r>
    </w:p>
    <w:p w14:paraId="68BD9D19" w14:textId="77777777" w:rsidR="00B63806" w:rsidRDefault="00B63806" w:rsidP="00B63806">
      <w:r>
        <w:t>0000 0000 0000 0000 0000 0000 0000 0000</w:t>
      </w:r>
    </w:p>
    <w:p w14:paraId="4D40C882" w14:textId="77777777" w:rsidR="00B63806" w:rsidRDefault="00B63806" w:rsidP="00B63806">
      <w:r>
        <w:t>0100 0000 0100 0000 0100 0000 0100 0000</w:t>
      </w:r>
    </w:p>
    <w:p w14:paraId="495909CE" w14:textId="77777777" w:rsidR="00B63806" w:rsidRDefault="00B63806" w:rsidP="00B63806">
      <w:r>
        <w:t>0100 0000 0100 0000 0100 0000 0100 0000</w:t>
      </w:r>
    </w:p>
    <w:p w14:paraId="77D9F0DC" w14:textId="77777777" w:rsidR="00B63806" w:rsidRDefault="00B63806" w:rsidP="00B63806">
      <w:r>
        <w:t>0100 0000 0100 0000 0100 0000 0100 0000</w:t>
      </w:r>
    </w:p>
    <w:p w14:paraId="7EFA1DA1" w14:textId="77777777" w:rsidR="00B63806" w:rsidRDefault="00B63806" w:rsidP="00B63806">
      <w:r>
        <w:t>0100 0000 0100 0000 0100 0000 0100 0000</w:t>
      </w:r>
    </w:p>
    <w:p w14:paraId="5C4FB77A" w14:textId="77777777" w:rsidR="00B63806" w:rsidRDefault="00B63806" w:rsidP="00B63806">
      <w:r>
        <w:t>0100 0000 0100 0000 0100 0000 0000 0000</w:t>
      </w:r>
    </w:p>
    <w:p w14:paraId="793EA540" w14:textId="77777777" w:rsidR="00B63806" w:rsidRDefault="00B63806" w:rsidP="00B63806">
      <w:r>
        <w:t>0000 0000 0000 0000 0100 0000 0100 0000</w:t>
      </w:r>
    </w:p>
    <w:p w14:paraId="73567199" w14:textId="77777777" w:rsidR="00B63806" w:rsidRDefault="00B63806" w:rsidP="00B63806">
      <w:r>
        <w:t>0000 0000 0000 0000 0000 0000 0000 0000</w:t>
      </w:r>
    </w:p>
    <w:p w14:paraId="5650E368" w14:textId="77777777" w:rsidR="00B63806" w:rsidRDefault="00B63806" w:rsidP="00B63806">
      <w:r>
        <w:t>0000 0000 0000 0000 0000 0000 0100 0000</w:t>
      </w:r>
    </w:p>
    <w:p w14:paraId="7830EB1D" w14:textId="77777777" w:rsidR="00B63806" w:rsidRDefault="00B63806" w:rsidP="00B63806">
      <w:r>
        <w:t>0000 0000 0000 0000 0000 0000 0000 0000</w:t>
      </w:r>
    </w:p>
    <w:p w14:paraId="07B8ABAE" w14:textId="77777777" w:rsidR="00B63806" w:rsidRDefault="00B63806" w:rsidP="00B63806">
      <w:r>
        <w:t>0000 0000 0000 0000 0000 0000 0000 0000</w:t>
      </w:r>
    </w:p>
    <w:p w14:paraId="529ED44D" w14:textId="77777777" w:rsidR="00B63806" w:rsidRDefault="00B63806" w:rsidP="00B63806">
      <w:r>
        <w:t>0000 0000 0000 0000 0000 0000 0000 0000</w:t>
      </w:r>
    </w:p>
    <w:p w14:paraId="3243809D" w14:textId="77777777" w:rsidR="00B63806" w:rsidRDefault="00B63806" w:rsidP="00B63806">
      <w:r>
        <w:t>0000 0000 0000 0000 0000 0000 0100 0000</w:t>
      </w:r>
    </w:p>
    <w:p w14:paraId="62A9DD6D" w14:textId="77777777" w:rsidR="00B63806" w:rsidRDefault="00B63806" w:rsidP="00B63806">
      <w:r>
        <w:t>0000 0000 0000 0000 0000 0000 0100 0000</w:t>
      </w:r>
    </w:p>
    <w:p w14:paraId="29A088FF" w14:textId="77777777" w:rsidR="00B63806" w:rsidRDefault="00B63806" w:rsidP="00B63806">
      <w:r>
        <w:t>0000 0000 0000 0000 0000 0000 0000 0000</w:t>
      </w:r>
    </w:p>
    <w:p w14:paraId="0EB475C8" w14:textId="77777777" w:rsidR="00B63806" w:rsidRDefault="00B63806" w:rsidP="00B63806">
      <w:r>
        <w:t>0000 0000 0000 0000 0000 0000 0000 0000</w:t>
      </w:r>
    </w:p>
    <w:p w14:paraId="3C1736A6" w14:textId="77777777" w:rsidR="00B63806" w:rsidRDefault="00B63806" w:rsidP="00B63806">
      <w:r>
        <w:t>0000 0000 0000 0000 0000 0000 0000 0000</w:t>
      </w:r>
    </w:p>
    <w:p w14:paraId="61985299" w14:textId="77777777" w:rsidR="00B63806" w:rsidRDefault="00B63806" w:rsidP="00B63806">
      <w:r>
        <w:t>0000 0000 0000 0000 0000 0000 0000 0000</w:t>
      </w:r>
    </w:p>
    <w:p w14:paraId="2BA59EAF" w14:textId="77777777" w:rsidR="00B63806" w:rsidRDefault="00B63806" w:rsidP="00B63806">
      <w:r>
        <w:t>0000 0000 0000 0000 0000 0000 0000 0000</w:t>
      </w:r>
    </w:p>
    <w:p w14:paraId="0BC57705" w14:textId="77777777" w:rsidR="00B63806" w:rsidRDefault="00B63806" w:rsidP="00B63806">
      <w:r>
        <w:t>0000 0000 0000 0000 0000 0000 0000 0000</w:t>
      </w:r>
    </w:p>
    <w:p w14:paraId="3173AD52" w14:textId="77777777" w:rsidR="00B63806" w:rsidRDefault="00B63806" w:rsidP="00B63806">
      <w:r>
        <w:t>0000 0000 0000 0000 0000 0000 0000 0000</w:t>
      </w:r>
    </w:p>
    <w:p w14:paraId="3DCCE69A" w14:textId="77777777" w:rsidR="00B63806" w:rsidRDefault="00B63806" w:rsidP="00B63806">
      <w:r>
        <w:t>0000 0000 0000 0000 0000 0000 0000 0000</w:t>
      </w:r>
    </w:p>
    <w:p w14:paraId="78B7642E" w14:textId="77777777" w:rsidR="00B63806" w:rsidRDefault="00B63806" w:rsidP="00B63806">
      <w:r>
        <w:t>0000 0000 0000 0000 0000 0000 0000 0000</w:t>
      </w:r>
    </w:p>
    <w:p w14:paraId="2E8B286E" w14:textId="77777777" w:rsidR="00B63806" w:rsidRDefault="00B63806" w:rsidP="00B63806">
      <w:r>
        <w:t>0000 0000 0000 0000 0000 0000 0000 0000</w:t>
      </w:r>
    </w:p>
    <w:p w14:paraId="2B9AD735" w14:textId="77777777" w:rsidR="00B63806" w:rsidRDefault="00B63806" w:rsidP="00B63806">
      <w:r>
        <w:t>0000 0000 0000 0000 0000 0000 0000 0000</w:t>
      </w:r>
    </w:p>
    <w:p w14:paraId="6E3EDE86" w14:textId="77777777" w:rsidR="00B63806" w:rsidRDefault="00B63806" w:rsidP="00B63806">
      <w:r>
        <w:t>0000 0000 0000 0000 0000 0000 0000 0000</w:t>
      </w:r>
    </w:p>
    <w:p w14:paraId="7CEBA573" w14:textId="77777777" w:rsidR="00B63806" w:rsidRDefault="00B63806" w:rsidP="00B63806">
      <w:r>
        <w:t>0000 0000 0000 0000 0000 0000 0000 0000</w:t>
      </w:r>
    </w:p>
    <w:p w14:paraId="773726D5" w14:textId="77777777" w:rsidR="00B63806" w:rsidRDefault="00B63806" w:rsidP="00B63806">
      <w:r>
        <w:t>0000 0000 0000 0000 0000 0000 0000 0000</w:t>
      </w:r>
    </w:p>
    <w:p w14:paraId="19D9B58A" w14:textId="77777777" w:rsidR="00B63806" w:rsidRDefault="00B63806" w:rsidP="00B63806">
      <w:r>
        <w:t>0000 0000 0000 0000 0000 0000 0000 0000</w:t>
      </w:r>
    </w:p>
    <w:p w14:paraId="501621DC" w14:textId="77777777" w:rsidR="00B63806" w:rsidRDefault="00B63806" w:rsidP="00B63806">
      <w:r>
        <w:t>0000 0000 0000 0000 0000 0000 0000 0000</w:t>
      </w:r>
    </w:p>
    <w:p w14:paraId="7C1DCDA2" w14:textId="77777777" w:rsidR="00B63806" w:rsidRDefault="00B63806" w:rsidP="00B63806">
      <w:r>
        <w:t>0000 0000 0000 0000 0000 0000 0000 0000</w:t>
      </w:r>
    </w:p>
    <w:p w14:paraId="1E66C274" w14:textId="77777777" w:rsidR="00B63806" w:rsidRDefault="00B63806" w:rsidP="00B63806">
      <w:r>
        <w:t>0000 0000 0000 0000 0000 0000 0000 0000</w:t>
      </w:r>
    </w:p>
    <w:p w14:paraId="673EA6B1" w14:textId="77777777" w:rsidR="00B63806" w:rsidRDefault="00B63806" w:rsidP="00B63806">
      <w:r>
        <w:t>0000 0000 0000 0000 0000 0000 0000 0000</w:t>
      </w:r>
    </w:p>
    <w:p w14:paraId="698DCA3C" w14:textId="77777777" w:rsidR="00B63806" w:rsidRDefault="00B63806" w:rsidP="00B63806">
      <w:r>
        <w:t>0000 0000 0000 0000 0000 0000 0100 0000</w:t>
      </w:r>
    </w:p>
    <w:p w14:paraId="7F945C40" w14:textId="77777777" w:rsidR="00B63806" w:rsidRDefault="00B63806" w:rsidP="00B63806">
      <w:r>
        <w:t>0100 0000 0100 0000 0100 0000 0100 0000</w:t>
      </w:r>
    </w:p>
    <w:p w14:paraId="79A3F823" w14:textId="77777777" w:rsidR="00B63806" w:rsidRDefault="00B63806" w:rsidP="00B63806">
      <w:r>
        <w:t>0100 0000 0100 0000 0100 0000 0100 0000</w:t>
      </w:r>
    </w:p>
    <w:p w14:paraId="22733E58" w14:textId="77777777" w:rsidR="00B63806" w:rsidRDefault="00B63806" w:rsidP="00B63806">
      <w:r>
        <w:t>0000 0000 0000 0000 0000 0000 0000 0000</w:t>
      </w:r>
    </w:p>
    <w:p w14:paraId="3A2B718A" w14:textId="77777777" w:rsidR="00B63806" w:rsidRDefault="00B63806" w:rsidP="00B63806">
      <w:r>
        <w:t>0000 0000 0000 0000 0000 0000 0000 0000</w:t>
      </w:r>
    </w:p>
    <w:p w14:paraId="2FAF7E1F" w14:textId="77777777" w:rsidR="00B63806" w:rsidRDefault="00B63806" w:rsidP="00B63806">
      <w:r>
        <w:t>0000 0000 0000 0000 0000 0000 0000 0000</w:t>
      </w:r>
    </w:p>
    <w:p w14:paraId="7A862D92" w14:textId="77777777" w:rsidR="00B63806" w:rsidRDefault="00B63806" w:rsidP="00B63806">
      <w:r>
        <w:t>0000 0000 0000 0000 0000 0000 0100 0000</w:t>
      </w:r>
    </w:p>
    <w:p w14:paraId="088F30BB" w14:textId="77777777" w:rsidR="00B63806" w:rsidRDefault="00B63806" w:rsidP="00B63806">
      <w:r>
        <w:t>0000 0000 0000 0000 0000 0000 0000 0000</w:t>
      </w:r>
    </w:p>
    <w:p w14:paraId="784D1E9E" w14:textId="77777777" w:rsidR="00B63806" w:rsidRDefault="00B63806" w:rsidP="00B63806">
      <w:r>
        <w:t>0000 0000 0000 0000 0000 0000 0000 0000</w:t>
      </w:r>
    </w:p>
    <w:p w14:paraId="419C8571" w14:textId="77777777" w:rsidR="00B63806" w:rsidRDefault="00B63806" w:rsidP="00B63806">
      <w:r>
        <w:t>0100 0000 0000 0000 0000 0000 0000 0000</w:t>
      </w:r>
    </w:p>
    <w:p w14:paraId="2CB80536" w14:textId="77777777" w:rsidR="00B63806" w:rsidRDefault="00B63806" w:rsidP="00B63806">
      <w:r>
        <w:t>0000 0000 0100 0000 0000 0000 0000 0000</w:t>
      </w:r>
    </w:p>
    <w:p w14:paraId="2AACB532" w14:textId="77777777" w:rsidR="00B63806" w:rsidRDefault="00B63806" w:rsidP="00B63806">
      <w:r>
        <w:t>0000 0000 0000 0000 0000 0000 0000 0000</w:t>
      </w:r>
    </w:p>
    <w:p w14:paraId="3EB00B11" w14:textId="77777777" w:rsidR="00B63806" w:rsidRDefault="00B63806" w:rsidP="00B63806">
      <w:r>
        <w:t>0000 0000 0000 0000 0100 0000 0000 0000</w:t>
      </w:r>
    </w:p>
    <w:p w14:paraId="02A56518" w14:textId="77777777" w:rsidR="00B63806" w:rsidRDefault="00B63806" w:rsidP="00B63806">
      <w:r>
        <w:t>0000 0000 0000 0000 0000 0000 0000 0000</w:t>
      </w:r>
    </w:p>
    <w:p w14:paraId="1E23FBFF" w14:textId="77777777" w:rsidR="00B63806" w:rsidRDefault="00B63806" w:rsidP="00B63806">
      <w:r>
        <w:t>0000 0000 0000 0000 0000 0000 0000 0000</w:t>
      </w:r>
    </w:p>
    <w:p w14:paraId="65873AE8" w14:textId="77777777" w:rsidR="00B63806" w:rsidRDefault="00B63806" w:rsidP="00B63806">
      <w:r>
        <w:t>0000 0000 0100 0000 0000 0000 0000 0000</w:t>
      </w:r>
    </w:p>
    <w:p w14:paraId="0FEBBBE3" w14:textId="77777777" w:rsidR="00B63806" w:rsidRDefault="00B63806" w:rsidP="00B63806">
      <w:r>
        <w:t>0000 0000 0000 0000 0000 0000 0000 0000</w:t>
      </w:r>
    </w:p>
    <w:p w14:paraId="6193B2A1" w14:textId="77777777" w:rsidR="00B63806" w:rsidRDefault="00B63806" w:rsidP="00B63806">
      <w:r>
        <w:t>0000 0000 0000 0000 0000 0000 0000 0000</w:t>
      </w:r>
    </w:p>
    <w:p w14:paraId="7A38A90B" w14:textId="77777777" w:rsidR="00B63806" w:rsidRDefault="00B63806" w:rsidP="00B63806">
      <w:r>
        <w:t>0000 0000 0000 0000 0000 0000 0000 0000</w:t>
      </w:r>
    </w:p>
    <w:p w14:paraId="6ABA140A" w14:textId="77777777" w:rsidR="00B63806" w:rsidRDefault="00B63806" w:rsidP="00B63806">
      <w:r>
        <w:t>0000 0000 0000 0000 0000 0000 0000 0000</w:t>
      </w:r>
    </w:p>
    <w:p w14:paraId="7F9FA603" w14:textId="77777777" w:rsidR="00B63806" w:rsidRDefault="00B63806" w:rsidP="00B63806">
      <w:r>
        <w:t>0000 0000 0000 0000 0000 0000 0000 0000</w:t>
      </w:r>
    </w:p>
    <w:p w14:paraId="2AB0ADE3" w14:textId="77777777" w:rsidR="00B63806" w:rsidRDefault="00B63806" w:rsidP="00B63806">
      <w:r>
        <w:t>0000 0000 0000 0000 0000 0000 0000 0000</w:t>
      </w:r>
    </w:p>
    <w:p w14:paraId="570BAD6A" w14:textId="77777777" w:rsidR="00B63806" w:rsidRDefault="00B63806" w:rsidP="00B63806">
      <w:r>
        <w:t>0000 0000 0000 0000 0000 0000 0000 0000</w:t>
      </w:r>
    </w:p>
    <w:p w14:paraId="76088E13" w14:textId="77777777" w:rsidR="00B63806" w:rsidRDefault="00B63806" w:rsidP="00B63806">
      <w:r>
        <w:t>0000 0000 0000 0000 0000 0000 0000 0000</w:t>
      </w:r>
    </w:p>
    <w:p w14:paraId="413F758C" w14:textId="77777777" w:rsidR="00B63806" w:rsidRDefault="00B63806" w:rsidP="00B63806">
      <w:r>
        <w:t>0000 0000 0000 0000 0000 0000 0000 0000</w:t>
      </w:r>
    </w:p>
    <w:p w14:paraId="3A8D656F" w14:textId="77777777" w:rsidR="00B63806" w:rsidRDefault="00B63806" w:rsidP="00B63806">
      <w:r>
        <w:t>0000 0000 0000 0000 0000 0000 0000 0000</w:t>
      </w:r>
    </w:p>
    <w:p w14:paraId="5D792A8A" w14:textId="77777777" w:rsidR="00B63806" w:rsidRDefault="00B63806" w:rsidP="00B63806">
      <w:r>
        <w:t>0000 0000 0000 0000 0000 0000 0000 0000</w:t>
      </w:r>
    </w:p>
    <w:p w14:paraId="0C61DA76" w14:textId="77777777" w:rsidR="00B63806" w:rsidRDefault="00B63806" w:rsidP="00B63806">
      <w:r>
        <w:t>0000 0000 0000 0000 0000 0000 0000 0000</w:t>
      </w:r>
    </w:p>
    <w:p w14:paraId="21068AAE" w14:textId="77777777" w:rsidR="00B63806" w:rsidRDefault="00B63806" w:rsidP="00B63806">
      <w:r>
        <w:t>0000 0000 0000 0000 0000 0000 0000 0000</w:t>
      </w:r>
    </w:p>
    <w:p w14:paraId="1302F654" w14:textId="77777777" w:rsidR="00B63806" w:rsidRDefault="00B63806" w:rsidP="00B63806">
      <w:r>
        <w:t>0000 0000 0000 0000 0000 0000 0000 0000</w:t>
      </w:r>
    </w:p>
    <w:p w14:paraId="73B0A212" w14:textId="77777777" w:rsidR="00B63806" w:rsidRDefault="00B63806" w:rsidP="00B63806">
      <w:r>
        <w:t>0000 0000 0000 0000 0000 0000 0000 0000</w:t>
      </w:r>
    </w:p>
    <w:p w14:paraId="5A467729" w14:textId="737E99C9" w:rsidR="00B63806" w:rsidRDefault="00B63806" w:rsidP="00B63806">
      <w:r>
        <w:t xml:space="preserve">0000 0000 </w:t>
      </w:r>
      <w:del w:id="9" w:author="Chris Jeng" w:date="2014-11-12T23:16:00Z">
        <w:r w:rsidR="002D35CD">
          <w:delText>0d00</w:delText>
        </w:r>
      </w:del>
      <w:ins w:id="10" w:author="Chris Jeng" w:date="2014-11-12T23:16:00Z">
        <w:r>
          <w:t>0e00</w:t>
        </w:r>
      </w:ins>
      <w:r>
        <w:t xml:space="preserve"> 0000 0c00 0000 0f00 0000</w:t>
      </w:r>
    </w:p>
    <w:p w14:paraId="5C564C04" w14:textId="77777777" w:rsidR="00B63806" w:rsidRDefault="00B63806" w:rsidP="00B63806">
      <w:r>
        <w:t>0b00 0000 1300 0000 0c00 0000 1000 0000</w:t>
      </w:r>
    </w:p>
    <w:p w14:paraId="75AF1369" w14:textId="77777777" w:rsidR="00B63806" w:rsidRDefault="00B63806" w:rsidP="00B63806">
      <w:r>
        <w:t>0f00 0000 0e00 0000 0000 0000 0000 0000</w:t>
      </w:r>
    </w:p>
    <w:p w14:paraId="58889ACE" w14:textId="77777777" w:rsidR="00B63806" w:rsidRDefault="00B63806" w:rsidP="00B63806">
      <w:r>
        <w:t>0000 0000 0000 0000 0000 0000 0000 0000</w:t>
      </w:r>
    </w:p>
    <w:p w14:paraId="0BA7ADD3" w14:textId="77777777" w:rsidR="00B63806" w:rsidRDefault="00B63806" w:rsidP="00B63806">
      <w:r>
        <w:t>0000 0000 0000 0000 0000 0000 0000 0000</w:t>
      </w:r>
    </w:p>
    <w:p w14:paraId="3AC43B17" w14:textId="77777777" w:rsidR="00B63806" w:rsidRDefault="00B63806" w:rsidP="00B63806">
      <w:r>
        <w:t>0000 0000 0000 0000 0000 0000 0000 0000</w:t>
      </w:r>
    </w:p>
    <w:p w14:paraId="151BA71E" w14:textId="77777777" w:rsidR="00B63806" w:rsidRDefault="00B63806" w:rsidP="00B63806">
      <w:r>
        <w:t>0000 0000 0800 0000 0000 0000 0000 0000</w:t>
      </w:r>
    </w:p>
    <w:p w14:paraId="60E6E17E" w14:textId="77777777" w:rsidR="00B63806" w:rsidRDefault="00B63806" w:rsidP="00B63806">
      <w:r>
        <w:t>0000 0000 0000 0000 0000 0000 0000 0000</w:t>
      </w:r>
    </w:p>
    <w:p w14:paraId="14659670" w14:textId="77777777" w:rsidR="00B63806" w:rsidRDefault="00B63806" w:rsidP="00B63806">
      <w:r>
        <w:t>0000 0000 0000 0000 0000 0000 0000 0000</w:t>
      </w:r>
    </w:p>
    <w:p w14:paraId="1848FD3D" w14:textId="77777777" w:rsidR="00B63806" w:rsidRDefault="00B63806" w:rsidP="00B63806">
      <w:r>
        <w:t>0000 0000 0000 0000 0000 0000 0000 0000</w:t>
      </w:r>
    </w:p>
    <w:p w14:paraId="4327C9A1" w14:textId="77777777" w:rsidR="00B63806" w:rsidRDefault="00B63806" w:rsidP="00B63806">
      <w:r>
        <w:t>0000 0000 0000 0000 0000 0000 0000 0000</w:t>
      </w:r>
    </w:p>
    <w:p w14:paraId="686EEF5E" w14:textId="77777777" w:rsidR="00B63806" w:rsidRDefault="00B63806" w:rsidP="00B63806">
      <w:r>
        <w:t>0000 0000 0000 0000 0000 0000 0000 0000</w:t>
      </w:r>
    </w:p>
    <w:p w14:paraId="02E1C6BD" w14:textId="77777777" w:rsidR="00B63806" w:rsidRDefault="00B63806" w:rsidP="00B63806">
      <w:r>
        <w:t>0900 0000 0000 0000 0000 0000 0000 0000</w:t>
      </w:r>
    </w:p>
    <w:p w14:paraId="2A91EF1E" w14:textId="77777777" w:rsidR="00B63806" w:rsidRDefault="00B63806" w:rsidP="00B63806">
      <w:r>
        <w:t>0000 0000 0000 0000 0000 0000 0000 0000</w:t>
      </w:r>
    </w:p>
    <w:p w14:paraId="3B8F1D0E" w14:textId="77777777" w:rsidR="00B63806" w:rsidRDefault="00B63806" w:rsidP="00B63806">
      <w:r>
        <w:t>0000 0000 0000 0000 0000 0000 0000 0000</w:t>
      </w:r>
    </w:p>
    <w:p w14:paraId="7C5A73AE" w14:textId="77777777" w:rsidR="00B63806" w:rsidRDefault="00B63806" w:rsidP="00B63806">
      <w:r>
        <w:t>0000 0000 0000 0000 0000 0000 0000 0000</w:t>
      </w:r>
    </w:p>
    <w:p w14:paraId="3514D2FF" w14:textId="77777777" w:rsidR="00B63806" w:rsidRDefault="00B63806" w:rsidP="00B63806">
      <w:r>
        <w:t>0000 0000 0000 0000 0000 0000 0000 0000</w:t>
      </w:r>
    </w:p>
    <w:p w14:paraId="7AEF52FB" w14:textId="77777777" w:rsidR="00B63806" w:rsidRDefault="00B63806" w:rsidP="00B63806">
      <w:r>
        <w:t>0000 0000 0000 0000 0000 0000 0000 0000</w:t>
      </w:r>
    </w:p>
    <w:p w14:paraId="4A4F58ED" w14:textId="77777777" w:rsidR="00B63806" w:rsidRDefault="00B63806" w:rsidP="00B63806">
      <w:r>
        <w:t>0000 0000 0000 0000 0000 0000 0000 0000</w:t>
      </w:r>
    </w:p>
    <w:p w14:paraId="61134BBF" w14:textId="77777777" w:rsidR="00B63806" w:rsidRDefault="00B63806" w:rsidP="00B63806">
      <w:r>
        <w:t>0000 0000 0000 0000 0000 0000 0000 0000</w:t>
      </w:r>
    </w:p>
    <w:p w14:paraId="3C4DBB73" w14:textId="77777777" w:rsidR="00B63806" w:rsidRDefault="00B63806" w:rsidP="00B63806">
      <w:r>
        <w:t>0000 0000 0000 0000 0000 0000 0000 0000</w:t>
      </w:r>
    </w:p>
    <w:p w14:paraId="0D1CF52F" w14:textId="77777777" w:rsidR="00B63806" w:rsidRDefault="00B63806" w:rsidP="00B63806">
      <w:r>
        <w:t>0000 0000 0000 0000 0000 0000 0000 0000</w:t>
      </w:r>
    </w:p>
    <w:p w14:paraId="2AF6CDB7" w14:textId="77777777" w:rsidR="00B63806" w:rsidRDefault="00B63806" w:rsidP="00B63806">
      <w:r>
        <w:t>0000 0000 0000 0000 0000 0000 0000 0000</w:t>
      </w:r>
    </w:p>
    <w:p w14:paraId="593E9D73" w14:textId="77777777" w:rsidR="00B63806" w:rsidRDefault="00B63806" w:rsidP="00B63806">
      <w:r>
        <w:t>0000 0000 0000 0000 0000 0000 0000 0000</w:t>
      </w:r>
    </w:p>
    <w:p w14:paraId="522B38EA" w14:textId="77777777" w:rsidR="00B63806" w:rsidRDefault="00B63806" w:rsidP="00B63806">
      <w:r>
        <w:t>0000 0000 0000 0000 0000 0000 0000 0000</w:t>
      </w:r>
    </w:p>
    <w:p w14:paraId="5F3357AD" w14:textId="77777777" w:rsidR="00B63806" w:rsidRDefault="00B63806" w:rsidP="00B63806">
      <w:r>
        <w:t>0000 0000 0000 0000 0000 0000 0000 0000</w:t>
      </w:r>
    </w:p>
    <w:p w14:paraId="4FB76C8D" w14:textId="77777777" w:rsidR="00B63806" w:rsidRDefault="00B63806" w:rsidP="00B63806">
      <w:r>
        <w:t>0000 0000 0000 0000 0000 0000 0000 0000</w:t>
      </w:r>
    </w:p>
    <w:p w14:paraId="4ACC3BDB" w14:textId="77777777" w:rsidR="00B63806" w:rsidRDefault="00B63806" w:rsidP="00B63806">
      <w:r>
        <w:t>0000 0000 0000 0000 0000 0000 0000 0000</w:t>
      </w:r>
    </w:p>
    <w:p w14:paraId="18212A36" w14:textId="77777777" w:rsidR="00B63806" w:rsidRDefault="00B63806" w:rsidP="00B63806">
      <w:r>
        <w:t>0000 0000 0000 0000 0000 0000 0000 0000</w:t>
      </w:r>
    </w:p>
    <w:p w14:paraId="4B5D1170" w14:textId="77777777" w:rsidR="00B63806" w:rsidRDefault="00B63806" w:rsidP="00B63806">
      <w:r>
        <w:t>0000 0000 0000 0000 0000 0000 0000 0000</w:t>
      </w:r>
    </w:p>
    <w:p w14:paraId="4C72DBE4" w14:textId="77777777" w:rsidR="00B63806" w:rsidRDefault="00B63806" w:rsidP="00B63806">
      <w:r>
        <w:t>0000 0000 0000 0000 0000 0000 0100 0000</w:t>
      </w:r>
    </w:p>
    <w:p w14:paraId="6D6A8A60" w14:textId="77777777" w:rsidR="00B63806" w:rsidRDefault="00B63806" w:rsidP="00B63806">
      <w:r>
        <w:t>0100 0000 0100 0000 0100 0000 0100 0000</w:t>
      </w:r>
    </w:p>
    <w:p w14:paraId="2B4B68D5" w14:textId="77777777" w:rsidR="00B63806" w:rsidRDefault="00B63806" w:rsidP="00B63806">
      <w:r>
        <w:t>0100 0000 0100 0000 0100 0000 0100 0000</w:t>
      </w:r>
    </w:p>
    <w:p w14:paraId="070172D9" w14:textId="77777777" w:rsidR="00B63806" w:rsidRDefault="00B63806" w:rsidP="00B63806">
      <w:r>
        <w:t>0000 0000 0000 0000 0000 0000 0000 0000</w:t>
      </w:r>
    </w:p>
    <w:p w14:paraId="5D9F9C89" w14:textId="77777777" w:rsidR="00B63806" w:rsidRDefault="00B63806" w:rsidP="00B63806">
      <w:r>
        <w:t>0000 0000 0000 0000 0000 0000 0000 0000</w:t>
      </w:r>
    </w:p>
    <w:p w14:paraId="4F452C54" w14:textId="77777777" w:rsidR="00B63806" w:rsidRDefault="00B63806" w:rsidP="00B63806">
      <w:r>
        <w:t>0000 0000 0000 0000 0000 0000 0000 0000</w:t>
      </w:r>
    </w:p>
    <w:p w14:paraId="2BC27652" w14:textId="77777777" w:rsidR="00B63806" w:rsidRDefault="00B63806" w:rsidP="00B63806">
      <w:r>
        <w:t>0000 0000 0000 0000 0000 0000 0000 0000</w:t>
      </w:r>
    </w:p>
    <w:p w14:paraId="5E41FF87" w14:textId="77777777" w:rsidR="00B63806" w:rsidRDefault="00B63806" w:rsidP="00B63806">
      <w:r>
        <w:t>0000 0000 0000 0000 0000 0000 0000 0000</w:t>
      </w:r>
    </w:p>
    <w:p w14:paraId="24F4D2C9" w14:textId="77777777" w:rsidR="00B63806" w:rsidRDefault="00B63806" w:rsidP="00B63806">
      <w:r>
        <w:t>0000 0000 0000 0000 0000 0000 0000 0000</w:t>
      </w:r>
    </w:p>
    <w:p w14:paraId="5F471C58" w14:textId="77777777" w:rsidR="00B63806" w:rsidRDefault="00B63806" w:rsidP="00B63806">
      <w:r>
        <w:t>0000 0000 0000 0000 0000 0000 0000 0000</w:t>
      </w:r>
    </w:p>
    <w:p w14:paraId="46174611" w14:textId="77777777" w:rsidR="00B63806" w:rsidRDefault="00B63806" w:rsidP="00B63806">
      <w:r>
        <w:t>0000 0000 0000 0000 0000 0000 0000 0000</w:t>
      </w:r>
    </w:p>
    <w:p w14:paraId="05E7DBD0" w14:textId="77777777" w:rsidR="00B63806" w:rsidRDefault="00B63806" w:rsidP="00B63806">
      <w:r>
        <w:t>0000 0000 0000 0000 0000 0000 0000 0000</w:t>
      </w:r>
    </w:p>
    <w:p w14:paraId="2AE861AD" w14:textId="77777777" w:rsidR="00B63806" w:rsidRDefault="00B63806" w:rsidP="00B63806">
      <w:r>
        <w:t>0000 0000 0000 0000 0100 0000 0000 0000</w:t>
      </w:r>
    </w:p>
    <w:p w14:paraId="2FF7FCA5" w14:textId="77777777" w:rsidR="00B63806" w:rsidRDefault="00B63806" w:rsidP="00B63806">
      <w:r>
        <w:t>0000 0000 0000 0000 0000 0000 0000 0000</w:t>
      </w:r>
    </w:p>
    <w:p w14:paraId="57A414C4" w14:textId="77777777" w:rsidR="00B63806" w:rsidRDefault="00B63806" w:rsidP="00B63806">
      <w:r>
        <w:t>0000 0000 0000 0000 0000 0000 0000 0000</w:t>
      </w:r>
    </w:p>
    <w:p w14:paraId="4CBD8057" w14:textId="77777777" w:rsidR="00B63806" w:rsidRDefault="00B63806" w:rsidP="00B63806">
      <w:r>
        <w:t>0000 0000 0000 0000 0000 0000 0000 0000</w:t>
      </w:r>
    </w:p>
    <w:p w14:paraId="1CF15AFB" w14:textId="77777777" w:rsidR="00B63806" w:rsidRDefault="00B63806" w:rsidP="00B63806">
      <w:r>
        <w:t>0000 0000 0000 0000 0000 0000 0000 0000</w:t>
      </w:r>
    </w:p>
    <w:p w14:paraId="723C0CB2" w14:textId="77777777" w:rsidR="00B63806" w:rsidRDefault="00B63806" w:rsidP="00B63806">
      <w:r>
        <w:t>0000 0000 0000 0000 0000 0000 0000 0000</w:t>
      </w:r>
    </w:p>
    <w:p w14:paraId="04C00DBE" w14:textId="77777777" w:rsidR="00B63806" w:rsidRDefault="00B63806" w:rsidP="00B63806">
      <w:r>
        <w:t>0000 0000 0000 0000 0000 0000 0000 0000</w:t>
      </w:r>
    </w:p>
    <w:p w14:paraId="56DBD5EA" w14:textId="77777777" w:rsidR="00B63806" w:rsidRDefault="00B63806" w:rsidP="00B63806">
      <w:r>
        <w:t>0000 0000 0000 0000 0000 0000 0000 0000</w:t>
      </w:r>
    </w:p>
    <w:p w14:paraId="4AAA4C12" w14:textId="77777777" w:rsidR="00B63806" w:rsidRDefault="00B63806" w:rsidP="00B63806">
      <w:r>
        <w:t>0000 0000 0000 0000 0000 0000 0000 0000</w:t>
      </w:r>
    </w:p>
    <w:p w14:paraId="0235351F" w14:textId="77777777" w:rsidR="00B63806" w:rsidRDefault="00B63806" w:rsidP="00B63806">
      <w:r>
        <w:t>0000 0000 0000 0000 0000 0000 0000 0000</w:t>
      </w:r>
    </w:p>
    <w:p w14:paraId="4E438CED" w14:textId="77777777" w:rsidR="00B63806" w:rsidRDefault="00B63806" w:rsidP="00B63806">
      <w:r>
        <w:t>0000 0000 0000 0000 0000 0000 0000 0000</w:t>
      </w:r>
    </w:p>
    <w:p w14:paraId="10822F74" w14:textId="77777777" w:rsidR="00B63806" w:rsidRDefault="00B63806" w:rsidP="00B63806">
      <w:r>
        <w:t>0000 0000 0000 0000 0000 0000 0000 0000</w:t>
      </w:r>
    </w:p>
    <w:p w14:paraId="6D6326F7" w14:textId="77777777" w:rsidR="00B63806" w:rsidRDefault="00B63806" w:rsidP="00B63806">
      <w:r>
        <w:t>0000 0000 0000 0000 0000 0000 0000 0000</w:t>
      </w:r>
    </w:p>
    <w:p w14:paraId="0FDAC9EB" w14:textId="77777777" w:rsidR="00B63806" w:rsidRDefault="00B63806" w:rsidP="00B63806">
      <w:r>
        <w:t>0000 0000 0000 0000 0000 0000 0000 0000</w:t>
      </w:r>
    </w:p>
    <w:p w14:paraId="5780FD55" w14:textId="77777777" w:rsidR="00B63806" w:rsidRDefault="00B63806" w:rsidP="00B63806">
      <w:r>
        <w:t>0000 0000 0000 0000 0000 0000 0000 0000</w:t>
      </w:r>
    </w:p>
    <w:p w14:paraId="0A83923B" w14:textId="77777777" w:rsidR="00B63806" w:rsidRDefault="00B63806" w:rsidP="00B63806">
      <w:r>
        <w:t>0000 0000 0000 0000 0000 0000 0000 0000</w:t>
      </w:r>
    </w:p>
    <w:p w14:paraId="748D8792" w14:textId="77777777" w:rsidR="00B63806" w:rsidRDefault="00B63806" w:rsidP="00B63806">
      <w:r>
        <w:t>0000 0000 0000 0000 0000 0000 0000 0000</w:t>
      </w:r>
    </w:p>
    <w:p w14:paraId="7496D755" w14:textId="77777777" w:rsidR="00B63806" w:rsidRDefault="00B63806" w:rsidP="00B63806">
      <w:r>
        <w:t>0000 0000 0000 0000 0000 0000 0000 0000</w:t>
      </w:r>
    </w:p>
    <w:p w14:paraId="59CFDC47" w14:textId="77777777" w:rsidR="00B63806" w:rsidRDefault="00B63806" w:rsidP="00B63806">
      <w:r>
        <w:t>0000 0000 0000 0000 0000 0000 0000 0000</w:t>
      </w:r>
    </w:p>
    <w:p w14:paraId="16426823" w14:textId="77777777" w:rsidR="00B63806" w:rsidRDefault="00B63806" w:rsidP="00B63806">
      <w:r>
        <w:t>0000 0000 1400 0000 1400 0000 0900 0000</w:t>
      </w:r>
    </w:p>
    <w:p w14:paraId="0CA1C01D" w14:textId="77777777" w:rsidR="00B63806" w:rsidRDefault="00B63806" w:rsidP="00B63806">
      <w:r>
        <w:t>1300 0000 1400 0000 1400 0000 1300 0000</w:t>
      </w:r>
    </w:p>
    <w:p w14:paraId="3453D142" w14:textId="77777777" w:rsidR="00B63806" w:rsidRDefault="00B63806" w:rsidP="00B63806">
      <w:r>
        <w:t>1500 0000 1300 0000 1300 0000 1300 0000</w:t>
      </w:r>
    </w:p>
    <w:p w14:paraId="0E8F97B6" w14:textId="77777777" w:rsidR="00B63806" w:rsidRDefault="00B63806" w:rsidP="00B63806">
      <w:r>
        <w:t>0200 0000 0200 0000 0200 0000 0200 0000</w:t>
      </w:r>
    </w:p>
    <w:p w14:paraId="35BBE694" w14:textId="77777777" w:rsidR="00B63806" w:rsidRDefault="00B63806" w:rsidP="00B63806">
      <w:r>
        <w:t>0200 0000 0200 0000 0200 0000 0200 0000</w:t>
      </w:r>
    </w:p>
    <w:p w14:paraId="04897DDB" w14:textId="77777777" w:rsidR="00B63806" w:rsidRDefault="00B63806" w:rsidP="00B63806">
      <w:r>
        <w:t>0200 0000 0200 0000 0f00 0000 0300 0000</w:t>
      </w:r>
    </w:p>
    <w:p w14:paraId="29ADF5FA" w14:textId="77777777" w:rsidR="00B63806" w:rsidRDefault="00B63806" w:rsidP="00B63806">
      <w:r>
        <w:t>0000 0000 0a00 0000 0000 0000 0000 0000</w:t>
      </w:r>
    </w:p>
    <w:p w14:paraId="11C2533C" w14:textId="77777777" w:rsidR="00B63806" w:rsidRDefault="00B63806" w:rsidP="00B63806">
      <w:r>
        <w:t>0200 0000 0200 0000 0200 0000 0200 0000</w:t>
      </w:r>
    </w:p>
    <w:p w14:paraId="66FFEF59" w14:textId="77777777" w:rsidR="00B63806" w:rsidRDefault="00B63806" w:rsidP="00B63806">
      <w:r>
        <w:t>0000 0000 0200 0000 0200 0000 0200 0000</w:t>
      </w:r>
    </w:p>
    <w:p w14:paraId="038E1F46" w14:textId="77777777" w:rsidR="00B63806" w:rsidRDefault="00B63806" w:rsidP="00B63806">
      <w:r>
        <w:t>0200 0000 0000 0000 0200 0000 0200 0000</w:t>
      </w:r>
    </w:p>
    <w:p w14:paraId="7E527028" w14:textId="77777777" w:rsidR="00B63806" w:rsidRDefault="00B63806" w:rsidP="00B63806">
      <w:r>
        <w:t>0100 0000 0100 0000 0100 0000 0100 0000</w:t>
      </w:r>
    </w:p>
    <w:p w14:paraId="3BA5A36C" w14:textId="77777777" w:rsidR="00B63806" w:rsidRDefault="00B63806" w:rsidP="00B63806">
      <w:r>
        <w:t>0000 0000 0000 0000 0000 0000 0000 0000</w:t>
      </w:r>
    </w:p>
    <w:p w14:paraId="5C7B277F" w14:textId="77777777" w:rsidR="00B63806" w:rsidRDefault="00B63806" w:rsidP="00B63806">
      <w:r>
        <w:t>0000 0000 0000 0000 0000 0000 0000 0000</w:t>
      </w:r>
    </w:p>
    <w:p w14:paraId="7BA714FD" w14:textId="77777777" w:rsidR="00B63806" w:rsidRDefault="00B63806" w:rsidP="00B63806">
      <w:r>
        <w:t>0000 0000 0000 0000 0000 0000 0000 0000</w:t>
      </w:r>
    </w:p>
    <w:p w14:paraId="53DD36A7" w14:textId="77777777" w:rsidR="00B63806" w:rsidRDefault="00B63806" w:rsidP="00B63806">
      <w:r>
        <w:t>0000 0000 0000 0000 0000 0000 0000 0000</w:t>
      </w:r>
    </w:p>
    <w:p w14:paraId="68869189" w14:textId="77777777" w:rsidR="00B63806" w:rsidRDefault="00B63806" w:rsidP="00B63806">
      <w:r>
        <w:t>0000 0000 0000 0000 0000 0000 0000 0000</w:t>
      </w:r>
    </w:p>
    <w:p w14:paraId="0D8A320E" w14:textId="77777777" w:rsidR="00B63806" w:rsidRDefault="00B63806" w:rsidP="00B63806">
      <w:r>
        <w:t>0000 0000 0000 0000 0000 0000 0000 0000</w:t>
      </w:r>
    </w:p>
    <w:p w14:paraId="09AEEB2D" w14:textId="77777777" w:rsidR="00B63806" w:rsidRDefault="00B63806" w:rsidP="00B63806">
      <w:r>
        <w:t>0000 0000 0000 0000 0000 0000 0000 0000</w:t>
      </w:r>
    </w:p>
    <w:p w14:paraId="1680D7A5" w14:textId="77777777" w:rsidR="00B63806" w:rsidRDefault="00B63806" w:rsidP="00B63806">
      <w:r>
        <w:t>0000 0000 0000 0000 0000 0000 0000 0000</w:t>
      </w:r>
    </w:p>
    <w:p w14:paraId="67DD948E" w14:textId="77777777" w:rsidR="00B63806" w:rsidRDefault="00B63806" w:rsidP="00B63806">
      <w:r>
        <w:t>0000 0000 0000 0000 0000 0000 0000 0000</w:t>
      </w:r>
    </w:p>
    <w:p w14:paraId="3A98ED98" w14:textId="77777777" w:rsidR="00B63806" w:rsidRDefault="00B63806" w:rsidP="00B63806">
      <w:r>
        <w:t>0000 0000 de07 0000 0b00 0000 0c00 0000</w:t>
      </w:r>
    </w:p>
    <w:p w14:paraId="17DFAA2D" w14:textId="7A3D7E93" w:rsidR="00B63806" w:rsidRDefault="00B63806" w:rsidP="00B63806">
      <w:r>
        <w:t xml:space="preserve">1700 0000 </w:t>
      </w:r>
      <w:del w:id="11" w:author="Chris Jeng" w:date="2014-11-12T23:16:00Z">
        <w:r w:rsidR="002D35CD">
          <w:delText>0900</w:delText>
        </w:r>
      </w:del>
      <w:ins w:id="12" w:author="Chris Jeng" w:date="2014-11-12T23:16:00Z">
        <w:r>
          <w:t>0b00</w:t>
        </w:r>
      </w:ins>
      <w:r>
        <w:t xml:space="preserve"> 0000 </w:t>
      </w:r>
      <w:del w:id="13" w:author="Chris Jeng" w:date="2014-11-12T23:16:00Z">
        <w:r w:rsidR="002D35CD">
          <w:delText>1e00</w:delText>
        </w:r>
      </w:del>
      <w:ins w:id="14" w:author="Chris Jeng" w:date="2014-11-12T23:16:00Z">
        <w:r>
          <w:t>0b00</w:t>
        </w:r>
      </w:ins>
      <w:r>
        <w:t xml:space="preserve"> 0000 </w:t>
      </w:r>
      <w:del w:id="15" w:author="Chris Jeng" w:date="2014-11-12T23:16:00Z">
        <w:r w:rsidR="002D35CD">
          <w:delText>7b2c</w:delText>
        </w:r>
      </w:del>
      <w:ins w:id="16" w:author="Chris Jeng" w:date="2014-11-12T23:16:00Z">
        <w:r>
          <w:t>162c</w:t>
        </w:r>
      </w:ins>
      <w:r>
        <w:t xml:space="preserve"> 0000</w:t>
      </w:r>
    </w:p>
    <w:p w14:paraId="7A903E89" w14:textId="242DC644" w:rsidR="00B63806" w:rsidRDefault="002D35CD" w:rsidP="00B63806">
      <w:del w:id="17" w:author="Chris Jeng" w:date="2014-11-12T23:16:00Z">
        <w:r>
          <w:delText>cc22</w:delText>
        </w:r>
      </w:del>
      <w:ins w:id="18" w:author="Chris Jeng" w:date="2014-11-12T23:16:00Z">
        <w:r w:rsidR="00B63806">
          <w:t>6722</w:t>
        </w:r>
      </w:ins>
      <w:r w:rsidR="00B63806">
        <w:t xml:space="preserve"> 0000 0000 0000 0000 0000 0000 0000</w:t>
      </w:r>
    </w:p>
    <w:p w14:paraId="0ABC04D6" w14:textId="77777777" w:rsidR="00B63806" w:rsidRDefault="00B63806" w:rsidP="00B63806">
      <w:r>
        <w:t>0000 0000 0000 0000 0000 0000 0000 0000</w:t>
      </w:r>
    </w:p>
    <w:p w14:paraId="6A122AFB" w14:textId="0B1BD1BC" w:rsidR="00B63806" w:rsidRDefault="00B63806" w:rsidP="00B63806">
      <w:r>
        <w:t xml:space="preserve">0000 0000 0807 0000 0807 0000 </w:t>
      </w:r>
      <w:del w:id="19" w:author="Chris Jeng" w:date="2014-11-12T23:16:00Z">
        <w:r w:rsidR="002D35CD">
          <w:delText>ef01</w:delText>
        </w:r>
      </w:del>
      <w:ins w:id="20" w:author="Chris Jeng" w:date="2014-11-12T23:16:00Z">
        <w:r>
          <w:t>8a01</w:t>
        </w:r>
      </w:ins>
      <w:r>
        <w:t xml:space="preserve"> 0000</w:t>
      </w:r>
    </w:p>
    <w:p w14:paraId="5607C396" w14:textId="77777777" w:rsidR="00B63806" w:rsidRDefault="00B63806" w:rsidP="00B63806">
      <w:r>
        <w:t>0000 0000 0000 0000 0000 0000 0000 0000</w:t>
      </w:r>
    </w:p>
    <w:p w14:paraId="02E73A9F" w14:textId="77777777" w:rsidR="00B63806" w:rsidRDefault="00B63806" w:rsidP="00B63806">
      <w:r>
        <w:t>0000 0000 0000 0000 0000 0000 0100 0000</w:t>
      </w:r>
    </w:p>
    <w:p w14:paraId="7BC0932A" w14:textId="77777777" w:rsidR="00B63806" w:rsidRDefault="00B63806" w:rsidP="00B63806">
      <w:r>
        <w:t>0100 0000 0200 0000 0000 0000 0000 0000</w:t>
      </w:r>
    </w:p>
    <w:p w14:paraId="25DAB550" w14:textId="77777777" w:rsidR="00B63806" w:rsidRDefault="00B63806" w:rsidP="00B63806">
      <w:r>
        <w:t>0000 0000 0000 0000 0000 0000 0000 0000</w:t>
      </w:r>
    </w:p>
    <w:p w14:paraId="526A7CA0" w14:textId="77777777" w:rsidR="00B63806" w:rsidRDefault="00B63806" w:rsidP="00B63806">
      <w:r>
        <w:t>0000 0000 1100 0000 0700 0000 1100 0000</w:t>
      </w:r>
    </w:p>
    <w:p w14:paraId="5A3BF9AA" w14:textId="77777777" w:rsidR="00B63806" w:rsidRDefault="00B63806" w:rsidP="00B63806">
      <w:r>
        <w:t>0000 0000 0000 0000 0000 0000 0000 0000</w:t>
      </w:r>
    </w:p>
    <w:p w14:paraId="49E5CC0B" w14:textId="77777777" w:rsidR="00B63806" w:rsidRDefault="00B63806" w:rsidP="00B63806">
      <w:r>
        <w:t>0000 0000 0000 0000 0000 0000 0000 0000</w:t>
      </w:r>
    </w:p>
    <w:p w14:paraId="0FD1A14F" w14:textId="77777777" w:rsidR="00B63806" w:rsidRDefault="00B63806" w:rsidP="00B63806">
      <w:r>
        <w:t>0000 0000 0200 0000 0000 0000 0000 0000</w:t>
      </w:r>
    </w:p>
    <w:p w14:paraId="782608F8" w14:textId="77777777" w:rsidR="00B63806" w:rsidRDefault="00B63806" w:rsidP="00B63806">
      <w:r>
        <w:t>0000 0000 0000 0000 0000 0000 0000 0000</w:t>
      </w:r>
    </w:p>
    <w:p w14:paraId="663317EA" w14:textId="77777777" w:rsidR="00B63806" w:rsidRDefault="00B63806" w:rsidP="00B63806">
      <w:r>
        <w:t>0000 0000 de07 0000 0b00 0000 0c00 0000</w:t>
      </w:r>
    </w:p>
    <w:p w14:paraId="512955BB" w14:textId="39840DA6" w:rsidR="00B63806" w:rsidRDefault="00B63806" w:rsidP="00B63806">
      <w:r>
        <w:t xml:space="preserve">1700 0000 </w:t>
      </w:r>
      <w:del w:id="21" w:author="Chris Jeng" w:date="2014-11-12T23:16:00Z">
        <w:r w:rsidR="002D35CD">
          <w:delText>0900</w:delText>
        </w:r>
      </w:del>
      <w:ins w:id="22" w:author="Chris Jeng" w:date="2014-11-12T23:16:00Z">
        <w:r>
          <w:t>0b00</w:t>
        </w:r>
      </w:ins>
      <w:r>
        <w:t xml:space="preserve"> 0000 </w:t>
      </w:r>
      <w:del w:id="23" w:author="Chris Jeng" w:date="2014-11-12T23:16:00Z">
        <w:r w:rsidR="002D35CD">
          <w:delText>1e00</w:delText>
        </w:r>
      </w:del>
      <w:ins w:id="24" w:author="Chris Jeng" w:date="2014-11-12T23:16:00Z">
        <w:r>
          <w:t>0b00</w:t>
        </w:r>
      </w:ins>
      <w:r>
        <w:t xml:space="preserve"> 0000 0000 0000</w:t>
      </w:r>
    </w:p>
    <w:p w14:paraId="39CACC16" w14:textId="77777777" w:rsidR="00B63806" w:rsidRDefault="00B63806" w:rsidP="00B63806">
      <w:r>
        <w:t xml:space="preserve">0000 0000 0000 0000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0000 0000</w:t>
      </w:r>
    </w:p>
    <w:p w14:paraId="34044A13" w14:textId="77777777" w:rsidR="00B63806" w:rsidRDefault="00B63806" w:rsidP="00B63806">
      <w:r>
        <w:t>0000 0000 0000 0000 2000 0000 3035 6563</w:t>
      </w:r>
    </w:p>
    <w:p w14:paraId="239A8BD4" w14:textId="77777777" w:rsidR="00B63806" w:rsidRDefault="00B63806" w:rsidP="00B63806">
      <w:r>
        <w:t>3266 6361 6333 6435 3366 3764 6463 3337</w:t>
      </w:r>
    </w:p>
    <w:p w14:paraId="7AF2FE15" w14:textId="1A0C6549" w:rsidR="00B63806" w:rsidRDefault="00B63806" w:rsidP="00B63806">
      <w:r>
        <w:t xml:space="preserve">3130 3538 3361 3061 6339 6363 0f64 </w:t>
      </w:r>
      <w:del w:id="25" w:author="Chris Jeng" w:date="2014-11-12T23:16:00Z">
        <w:r w:rsidR="002D35CD">
          <w:delText>0265</w:delText>
        </w:r>
      </w:del>
      <w:ins w:id="26" w:author="Chris Jeng" w:date="2014-11-12T23:16:00Z">
        <w:r>
          <w:t>0266</w:t>
        </w:r>
      </w:ins>
    </w:p>
    <w:p w14:paraId="570A6310" w14:textId="77777777" w:rsidR="00B63806" w:rsidRDefault="00B63806" w:rsidP="00B63806">
      <w:r>
        <w:t>026d 016c 0206 0268 0267 0202 016e 026b</w:t>
      </w:r>
    </w:p>
    <w:p w14:paraId="44874B55" w14:textId="6B55C026" w:rsidR="00B63806" w:rsidRDefault="00B63806" w:rsidP="00B63806">
      <w:r>
        <w:t xml:space="preserve">026a 0205 0269 0204 </w:t>
      </w:r>
      <w:del w:id="27" w:author="Chris Jeng" w:date="2014-11-12T23:16:00Z">
        <w:r w:rsidR="002D35CD">
          <w:delText>0266</w:delText>
        </w:r>
      </w:del>
      <w:ins w:id="28" w:author="Chris Jeng" w:date="2014-11-12T23:16:00Z">
        <w:r>
          <w:t>0265</w:t>
        </w:r>
      </w:ins>
      <w:r>
        <w:t xml:space="preserve"> 020f 6400 </w:t>
      </w:r>
      <w:del w:id="29" w:author="Chris Jeng" w:date="2014-11-12T23:16:00Z">
        <w:r w:rsidR="002D35CD">
          <w:delText>6500</w:delText>
        </w:r>
      </w:del>
      <w:ins w:id="30" w:author="Chris Jeng" w:date="2014-11-12T23:16:00Z">
        <w:r>
          <w:t>6600</w:t>
        </w:r>
      </w:ins>
    </w:p>
    <w:p w14:paraId="1561D2A6" w14:textId="77777777" w:rsidR="00B63806" w:rsidRDefault="00B63806" w:rsidP="00B63806">
      <w:r>
        <w:t>6d01 6c00 0600 6800 6700 0201 6e00 6b00</w:t>
      </w:r>
    </w:p>
    <w:p w14:paraId="64DAEAD1" w14:textId="53B96DCF" w:rsidR="00B63806" w:rsidRDefault="00B63806" w:rsidP="00B63806">
      <w:r>
        <w:t xml:space="preserve">6a00 0500 0400 6900 </w:t>
      </w:r>
      <w:del w:id="31" w:author="Chris Jeng" w:date="2014-11-12T23:16:00Z">
        <w:r w:rsidR="002D35CD">
          <w:delText>6600</w:delText>
        </w:r>
      </w:del>
      <w:ins w:id="32" w:author="Chris Jeng" w:date="2014-11-12T23:16:00Z">
        <w:r>
          <w:t>6500</w:t>
        </w:r>
      </w:ins>
      <w:r>
        <w:t xml:space="preserve"> 0000 0000 0000</w:t>
      </w:r>
    </w:p>
    <w:p w14:paraId="3D6F3CD3" w14:textId="77777777" w:rsidR="00B63806" w:rsidRDefault="00B63806" w:rsidP="00B63806">
      <w:r>
        <w:t>0000 0000 0000 0000 0000 0000 0000 0000</w:t>
      </w:r>
    </w:p>
    <w:p w14:paraId="6F7D4FE1" w14:textId="77777777" w:rsidR="00B63806" w:rsidRDefault="00B63806" w:rsidP="00B63806">
      <w:r>
        <w:t>0000 0000 0000 0001 0000 0001 0000 0001</w:t>
      </w:r>
    </w:p>
    <w:p w14:paraId="356E53CA" w14:textId="77777777" w:rsidR="00B63806" w:rsidRDefault="00B63806" w:rsidP="00B63806">
      <w:r>
        <w:t>0000 0000 0000 0000 0000 0001 0000 0001</w:t>
      </w:r>
    </w:p>
    <w:p w14:paraId="64913955" w14:textId="77777777" w:rsidR="00B63806" w:rsidRDefault="00B63806" w:rsidP="00B63806">
      <w:r>
        <w:t>0000 0001 0000 0001 0000 0000 0000 0000</w:t>
      </w:r>
    </w:p>
    <w:p w14:paraId="325160A0" w14:textId="77777777" w:rsidR="00B63806" w:rsidRDefault="00B63806" w:rsidP="00B63806">
      <w:r>
        <w:t>0000 0000 0000 0000 0000 0000 0000 0000</w:t>
      </w:r>
    </w:p>
    <w:p w14:paraId="76F49F6E" w14:textId="77777777" w:rsidR="00B63806" w:rsidRDefault="00B63806" w:rsidP="00B63806">
      <w:r>
        <w:t>0000 0000 0000 0000 0000 0000 0000 0000</w:t>
      </w:r>
    </w:p>
    <w:p w14:paraId="21953FD7" w14:textId="77777777" w:rsidR="00B63806" w:rsidRDefault="00B63806" w:rsidP="00B63806">
      <w:r>
        <w:t>0000 0000 0000 0000 0000 0000 0000 0000</w:t>
      </w:r>
    </w:p>
    <w:p w14:paraId="75BEDEC3" w14:textId="77777777" w:rsidR="00B63806" w:rsidRDefault="00B63806" w:rsidP="00B63806">
      <w:r>
        <w:t>0000 0000 0000 0000 0000 0000 0000 0000</w:t>
      </w:r>
    </w:p>
    <w:p w14:paraId="3674DFDE" w14:textId="77777777" w:rsidR="00B63806" w:rsidRDefault="00B63806" w:rsidP="00B63806">
      <w:r>
        <w:t>0000 0000 0000 0000 0000 0000 0000 0000</w:t>
      </w:r>
    </w:p>
    <w:p w14:paraId="3CBD1965" w14:textId="77777777" w:rsidR="00B63806" w:rsidRDefault="00B63806" w:rsidP="00B63806">
      <w:r>
        <w:t>0000 0000 0000 0000 0000 0001 0000 0000</w:t>
      </w:r>
    </w:p>
    <w:p w14:paraId="3D84180D" w14:textId="77777777" w:rsidR="00B63806" w:rsidRDefault="00B63806" w:rsidP="00B63806">
      <w:r>
        <w:t>0000 0000 0000 0000 0000 0000 0000 0001</w:t>
      </w:r>
    </w:p>
    <w:p w14:paraId="0F9B74D4" w14:textId="77777777" w:rsidR="00B63806" w:rsidRDefault="00B63806" w:rsidP="00B63806">
      <w:r>
        <w:t>0000 0000 0000 0000 0000 0000 0000 0000</w:t>
      </w:r>
    </w:p>
    <w:p w14:paraId="59DDB524" w14:textId="77777777" w:rsidR="00B63806" w:rsidRDefault="00B63806" w:rsidP="00B63806">
      <w:r>
        <w:t>0000 0000 0000 0000 0000 0000 0000 0000</w:t>
      </w:r>
    </w:p>
    <w:p w14:paraId="297B14E6" w14:textId="77777777" w:rsidR="00B63806" w:rsidRDefault="00B63806" w:rsidP="00B63806">
      <w:r>
        <w:t>0000 0001 0000 0000 0000 0000 0000 0000</w:t>
      </w:r>
    </w:p>
    <w:p w14:paraId="71DD87D4" w14:textId="77777777" w:rsidR="00B63806" w:rsidRDefault="00B63806" w:rsidP="00B63806">
      <w:r>
        <w:t>0000 0000 0000 0000 0000 0000 0000 0000</w:t>
      </w:r>
    </w:p>
    <w:p w14:paraId="5AB0CCC5" w14:textId="77777777" w:rsidR="00B63806" w:rsidRDefault="00B63806" w:rsidP="00B63806">
      <w:r>
        <w:t>0000 0000 0000 0000 0000 0000 0000 0001</w:t>
      </w:r>
    </w:p>
    <w:p w14:paraId="4BAC8C0A" w14:textId="77777777" w:rsidR="00B63806" w:rsidRDefault="00B63806" w:rsidP="00B63806">
      <w:r>
        <w:t>0000 0000 0000 0000 0000 0000 0000 0000</w:t>
      </w:r>
    </w:p>
    <w:p w14:paraId="358539BE" w14:textId="77777777" w:rsidR="00B63806" w:rsidRDefault="00B63806" w:rsidP="00B63806">
      <w:r>
        <w:t>0000 0000 0000 0000 0000 0000 0000 0000</w:t>
      </w:r>
    </w:p>
    <w:p w14:paraId="53050D42" w14:textId="77777777" w:rsidR="00B63806" w:rsidRDefault="00B63806" w:rsidP="00B63806">
      <w:r>
        <w:t>0000 0000 0000 0000 0000 0000 0000 0000</w:t>
      </w:r>
    </w:p>
    <w:p w14:paraId="03DA71A6" w14:textId="77777777" w:rsidR="00B63806" w:rsidRDefault="00B63806" w:rsidP="00B63806">
      <w:r>
        <w:t>0000 0000 0000 0000 0000 0000 0000 0000</w:t>
      </w:r>
    </w:p>
    <w:p w14:paraId="6E46AA85" w14:textId="77777777" w:rsidR="00B63806" w:rsidRDefault="00B63806" w:rsidP="00B63806">
      <w:r>
        <w:t>0000 0000 0000 0000 0000 0000 0000 0000</w:t>
      </w:r>
    </w:p>
    <w:p w14:paraId="28089984" w14:textId="77777777" w:rsidR="00B63806" w:rsidRDefault="00B63806" w:rsidP="00B63806">
      <w:r>
        <w:t>0000 0000 0000 0000 0000 0000 0000 0000</w:t>
      </w:r>
    </w:p>
    <w:p w14:paraId="6CF637B0" w14:textId="77777777" w:rsidR="00B63806" w:rsidRDefault="00B63806" w:rsidP="00B63806">
      <w:r>
        <w:t>0000 0000 0000 0000 0000 0000 0000 0000</w:t>
      </w:r>
    </w:p>
    <w:p w14:paraId="3CC359DE" w14:textId="77777777" w:rsidR="00B63806" w:rsidRDefault="00B63806" w:rsidP="00B63806">
      <w:r>
        <w:t>0000 0000 0000 0000 0000 0000 0000 0000</w:t>
      </w:r>
    </w:p>
    <w:p w14:paraId="2D5B681A" w14:textId="77777777" w:rsidR="00B63806" w:rsidRDefault="00B63806" w:rsidP="00B63806">
      <w:r>
        <w:t>0000 0000 0000 0000 0000 0000 0000 0000</w:t>
      </w:r>
    </w:p>
    <w:p w14:paraId="26B567BE" w14:textId="77777777" w:rsidR="00B63806" w:rsidRDefault="00B63806" w:rsidP="00B63806">
      <w:r>
        <w:t>0000 0000 0000 0000 0000 0000 0000 0000</w:t>
      </w:r>
    </w:p>
    <w:p w14:paraId="1859A3A4" w14:textId="77777777" w:rsidR="00B63806" w:rsidRDefault="00B63806" w:rsidP="00B63806">
      <w:r>
        <w:t>0000 0000 0000 0000 0000 0000 0000 0000</w:t>
      </w:r>
    </w:p>
    <w:p w14:paraId="41E78639" w14:textId="77777777" w:rsidR="00B63806" w:rsidRDefault="00B63806" w:rsidP="00B63806">
      <w:r>
        <w:t>0000 0000 0000 0000 0000 0000 0000 0000</w:t>
      </w:r>
    </w:p>
    <w:p w14:paraId="6A1502A9" w14:textId="77777777" w:rsidR="00B63806" w:rsidRDefault="00B63806" w:rsidP="00B63806">
      <w:r>
        <w:t>0000 0000 0000 0000 0000 0000 0000 0000</w:t>
      </w:r>
    </w:p>
    <w:p w14:paraId="4313F1F3" w14:textId="77777777" w:rsidR="00B63806" w:rsidRDefault="00B63806" w:rsidP="00B63806">
      <w:r>
        <w:t>0000 0000 0000 0000 0000 0000 0000 0000</w:t>
      </w:r>
    </w:p>
    <w:p w14:paraId="6F35C7F9" w14:textId="77777777" w:rsidR="00B63806" w:rsidRDefault="00B63806" w:rsidP="00B63806">
      <w:r>
        <w:t>0000 0000 0000 0000 0000 0000 0000 0000</w:t>
      </w:r>
    </w:p>
    <w:p w14:paraId="7D458D58" w14:textId="77777777" w:rsidR="00B63806" w:rsidRDefault="00B63806" w:rsidP="00B63806">
      <w:r>
        <w:t>0000 0000 0000 0000 0000 0000 0000 0001</w:t>
      </w:r>
    </w:p>
    <w:p w14:paraId="704C6CC4" w14:textId="77777777" w:rsidR="00B63806" w:rsidRDefault="00B63806" w:rsidP="00B63806">
      <w:r>
        <w:t>0000 0000 0000 0000 0000 0001 0000 0001</w:t>
      </w:r>
    </w:p>
    <w:p w14:paraId="3EF58886" w14:textId="77777777" w:rsidR="00B63806" w:rsidRDefault="00B63806" w:rsidP="00B63806">
      <w:r>
        <w:t>0000 0001 0000 0001 0000 0000 0000 0000</w:t>
      </w:r>
    </w:p>
    <w:p w14:paraId="6C83571E" w14:textId="77777777" w:rsidR="00B63806" w:rsidRDefault="00B63806" w:rsidP="00B63806">
      <w:r>
        <w:t>0000 0001 0000 0002 0000 0005 0000 0008</w:t>
      </w:r>
    </w:p>
    <w:p w14:paraId="05B1FCF5" w14:textId="77777777" w:rsidR="00B63806" w:rsidRDefault="00B63806" w:rsidP="00B63806">
      <w:r>
        <w:t>0000 0002 0000 0000 0000 0000 0000 0000</w:t>
      </w:r>
    </w:p>
    <w:p w14:paraId="1841FB94" w14:textId="77777777" w:rsidR="00B63806" w:rsidRDefault="00B63806" w:rsidP="00B63806">
      <w:r>
        <w:t>0000 0000 0000 0000 0000 0000 0000 0000</w:t>
      </w:r>
    </w:p>
    <w:p w14:paraId="365D1590" w14:textId="77777777" w:rsidR="00B63806" w:rsidRDefault="00B63806" w:rsidP="00B63806">
      <w:r>
        <w:t>0000 0000 0000 0000 0000 0000 0000 0000</w:t>
      </w:r>
    </w:p>
    <w:p w14:paraId="2C110304" w14:textId="77777777" w:rsidR="00B63806" w:rsidRDefault="00B63806" w:rsidP="00B63806">
      <w:r>
        <w:t>0000 0000 0000 0000 0000 0000 0000 0000</w:t>
      </w:r>
    </w:p>
    <w:p w14:paraId="23AD71CB" w14:textId="77777777" w:rsidR="00B63806" w:rsidRDefault="00B63806" w:rsidP="00B63806">
      <w:r>
        <w:t>0000 0000 0000 0000 0000 0000 0000 0000</w:t>
      </w:r>
    </w:p>
    <w:p w14:paraId="4FF33B35" w14:textId="77777777" w:rsidR="00B63806" w:rsidRDefault="00B63806" w:rsidP="00B63806">
      <w:r>
        <w:t>0000 0000 0000 0000 0000 0000 0000 0000</w:t>
      </w:r>
    </w:p>
    <w:p w14:paraId="41333E84" w14:textId="77777777" w:rsidR="00B63806" w:rsidRDefault="00B63806" w:rsidP="00B63806">
      <w:r>
        <w:t>0000 0000 0000 0000 0000 0000 0000 0000</w:t>
      </w:r>
    </w:p>
    <w:p w14:paraId="65F214C2" w14:textId="77777777" w:rsidR="00B63806" w:rsidRDefault="00B63806" w:rsidP="00B63806">
      <w:r>
        <w:t>0000 0000 0000 0000 0000 0000 0000 0000</w:t>
      </w:r>
    </w:p>
    <w:p w14:paraId="13134945" w14:textId="77777777" w:rsidR="00B63806" w:rsidRDefault="00B63806" w:rsidP="00B63806">
      <w:r>
        <w:t>0000 0000 0000 0000 0000 0000 0000 0000</w:t>
      </w:r>
    </w:p>
    <w:p w14:paraId="65EE9A08" w14:textId="77777777" w:rsidR="00B63806" w:rsidRDefault="00B63806" w:rsidP="00B63806">
      <w:r>
        <w:t>0000 0000 0000 0000 0000 0000 0000 0000</w:t>
      </w:r>
    </w:p>
    <w:p w14:paraId="0D980711" w14:textId="77777777" w:rsidR="00B63806" w:rsidRDefault="00B63806" w:rsidP="00B63806">
      <w:r>
        <w:t>0000 0000 0000 0000 0000 0000 0000 0000</w:t>
      </w:r>
    </w:p>
    <w:p w14:paraId="1C53C8B5" w14:textId="77777777" w:rsidR="00B63806" w:rsidRDefault="00B63806" w:rsidP="00B63806">
      <w:r>
        <w:t>0000 0000 0000 0000 0000 0000 0000 0000</w:t>
      </w:r>
    </w:p>
    <w:p w14:paraId="55477DB4" w14:textId="77777777" w:rsidR="00B63806" w:rsidRDefault="00B63806" w:rsidP="00B63806">
      <w:r>
        <w:t>0000 0000 0000 0000 0000 0000 0000 0000</w:t>
      </w:r>
    </w:p>
    <w:p w14:paraId="32AE33D7" w14:textId="77777777" w:rsidR="00B63806" w:rsidRDefault="00B63806" w:rsidP="00B63806">
      <w:r>
        <w:t>0000 0000 0000 0000 0000 0000 0000 0000</w:t>
      </w:r>
    </w:p>
    <w:p w14:paraId="60078397" w14:textId="77777777" w:rsidR="00B63806" w:rsidRDefault="00B63806" w:rsidP="00B63806">
      <w:r>
        <w:t>0000 0000 0000 0000 0000 0000 0000 0000</w:t>
      </w:r>
    </w:p>
    <w:p w14:paraId="1B501272" w14:textId="77777777" w:rsidR="00B63806" w:rsidRDefault="00B63806" w:rsidP="00B63806">
      <w:r>
        <w:t>0000 0000 0000 0000 0000 0000 0000 0000</w:t>
      </w:r>
    </w:p>
    <w:p w14:paraId="69E06A0A" w14:textId="77777777" w:rsidR="00B63806" w:rsidRDefault="00B63806" w:rsidP="00B63806">
      <w:r>
        <w:t>0000 0000 0000 0000 0000 0000 0000 0000</w:t>
      </w:r>
    </w:p>
    <w:p w14:paraId="6150FE89" w14:textId="77777777" w:rsidR="00B63806" w:rsidRDefault="00B63806" w:rsidP="00B63806">
      <w:r>
        <w:t>0000 0000 0000 0000 0000 0000 0000 0000</w:t>
      </w:r>
    </w:p>
    <w:p w14:paraId="7B41C61A" w14:textId="77777777" w:rsidR="00B63806" w:rsidRDefault="00B63806" w:rsidP="00B63806">
      <w:r>
        <w:t>0000 0000 0000 0000 0000 0000 0000 0000</w:t>
      </w:r>
    </w:p>
    <w:p w14:paraId="2559C8B6" w14:textId="77777777" w:rsidR="00B63806" w:rsidRDefault="00B63806" w:rsidP="00B63806">
      <w:r>
        <w:t>0000 0000 0000 0000 0000 0000 0000 0000</w:t>
      </w:r>
    </w:p>
    <w:p w14:paraId="0075ABF0" w14:textId="77777777" w:rsidR="00B63806" w:rsidRDefault="00B63806" w:rsidP="00B63806">
      <w:r>
        <w:t>0000 0000 0000 0000 0000 0000 0000 0000</w:t>
      </w:r>
    </w:p>
    <w:p w14:paraId="3D51C40B" w14:textId="77777777" w:rsidR="00B63806" w:rsidRDefault="00B63806" w:rsidP="00B63806">
      <w:r>
        <w:t>0000 0000 0000 0000 0000 0000 0000 0000</w:t>
      </w:r>
    </w:p>
    <w:p w14:paraId="04DABA22" w14:textId="77777777" w:rsidR="00B63806" w:rsidRDefault="00B63806" w:rsidP="00B63806">
      <w:r>
        <w:t>0000 0000 0000 0000 0000 0000 0000 0000</w:t>
      </w:r>
    </w:p>
    <w:p w14:paraId="56236B03" w14:textId="77777777" w:rsidR="00B63806" w:rsidRDefault="00B63806" w:rsidP="00B63806">
      <w:r>
        <w:t>0000 0000 0000 0000 0000 0000 0000 0000</w:t>
      </w:r>
    </w:p>
    <w:p w14:paraId="27CD48EE" w14:textId="77777777" w:rsidR="00B63806" w:rsidRDefault="00B63806" w:rsidP="00B63806">
      <w:r>
        <w:t>0000 0000 0000 0001 0000 0001 0000 0001</w:t>
      </w:r>
    </w:p>
    <w:p w14:paraId="09738916" w14:textId="77777777" w:rsidR="00B63806" w:rsidRDefault="00B63806" w:rsidP="00B63806">
      <w:r>
        <w:t>0000 0001 0000 0000 0000 0000 0000 0000</w:t>
      </w:r>
    </w:p>
    <w:p w14:paraId="305ED46E" w14:textId="77777777" w:rsidR="00B63806" w:rsidRDefault="00B63806" w:rsidP="00B63806">
      <w:r>
        <w:t>0000 0000 0000 0000 0000 0000 0000 0000</w:t>
      </w:r>
    </w:p>
    <w:p w14:paraId="410845B8" w14:textId="77777777" w:rsidR="00B63806" w:rsidRDefault="00B63806" w:rsidP="00B63806">
      <w:r>
        <w:t>0000 0000 0000 0000 0000 0000 0000 0000</w:t>
      </w:r>
    </w:p>
    <w:p w14:paraId="756781CD" w14:textId="77777777" w:rsidR="00B63806" w:rsidRDefault="00B63806" w:rsidP="00B63806">
      <w:r>
        <w:t>0000 0000 0000 0000 0000 0000 0000 0000</w:t>
      </w:r>
    </w:p>
    <w:p w14:paraId="1EEB8D23" w14:textId="77777777" w:rsidR="00B63806" w:rsidRDefault="00B63806" w:rsidP="00B63806">
      <w:r>
        <w:t>0000 0000 0000 0000 0000 0000 0000 0000</w:t>
      </w:r>
    </w:p>
    <w:p w14:paraId="4D922E56" w14:textId="77777777" w:rsidR="00B63806" w:rsidRDefault="00B63806" w:rsidP="00B63806">
      <w:r>
        <w:t>0000 0000 0000 0000 0000 0000 0000 0000</w:t>
      </w:r>
    </w:p>
    <w:p w14:paraId="7C08830A" w14:textId="77777777" w:rsidR="00B63806" w:rsidRDefault="00B63806" w:rsidP="00B63806">
      <w:r>
        <w:t>0000 0000 0000 0000 0000 0000 0000 0000</w:t>
      </w:r>
    </w:p>
    <w:p w14:paraId="6D9802C0" w14:textId="77777777" w:rsidR="00B63806" w:rsidRDefault="00B63806" w:rsidP="00B63806">
      <w:r>
        <w:t>0000 0000 0000 0000 0000 0000 0000 0000</w:t>
      </w:r>
    </w:p>
    <w:p w14:paraId="7BAE8425" w14:textId="77777777" w:rsidR="00B63806" w:rsidRDefault="00B63806" w:rsidP="00B63806">
      <w:r>
        <w:t>0000 0000 0000 0000 0000 0000 0000 0000</w:t>
      </w:r>
    </w:p>
    <w:p w14:paraId="71107E24" w14:textId="77777777" w:rsidR="00B63806" w:rsidRDefault="00B63806" w:rsidP="00B63806">
      <w:r>
        <w:t>0000 0000 0000 0000 0000 0000 0000 0000</w:t>
      </w:r>
    </w:p>
    <w:p w14:paraId="20C43147" w14:textId="77777777" w:rsidR="00B63806" w:rsidRDefault="00B63806" w:rsidP="00B63806">
      <w:r>
        <w:t>0000 0000 0000 0000 0000 0000 0000 0000</w:t>
      </w:r>
    </w:p>
    <w:p w14:paraId="21A3308F" w14:textId="77777777" w:rsidR="00B63806" w:rsidRDefault="00B63806" w:rsidP="00B63806">
      <w:r>
        <w:t>0000 0000 0000 0000 0000 0000 0000 0000</w:t>
      </w:r>
    </w:p>
    <w:p w14:paraId="0C8AA788" w14:textId="77777777" w:rsidR="00B63806" w:rsidRDefault="00B63806" w:rsidP="00B63806">
      <w:r>
        <w:t>0000 0000 0000 0000 0000 0000 0000 0000</w:t>
      </w:r>
    </w:p>
    <w:p w14:paraId="3E49CE1E" w14:textId="77777777" w:rsidR="00B63806" w:rsidRDefault="00B63806" w:rsidP="00B63806">
      <w:r>
        <w:t>0000 0000 0000 0000 0000 0000 0000 0000</w:t>
      </w:r>
    </w:p>
    <w:p w14:paraId="30753A34" w14:textId="77777777" w:rsidR="00B63806" w:rsidRDefault="00B63806" w:rsidP="00B63806">
      <w:r>
        <w:t>0000 0000 0000 0000 0000 0000 0000 0000</w:t>
      </w:r>
    </w:p>
    <w:p w14:paraId="1C46A68C" w14:textId="77777777" w:rsidR="00B63806" w:rsidRDefault="00B63806" w:rsidP="00B63806">
      <w:r>
        <w:t>0000 0000 0000 0000 0000 0000 0000 0000</w:t>
      </w:r>
    </w:p>
    <w:p w14:paraId="5D70118A" w14:textId="77777777" w:rsidR="00B63806" w:rsidRDefault="00B63806" w:rsidP="00B63806">
      <w:r>
        <w:t>0000 0000 0000 0000 0000 0000 0000 0000</w:t>
      </w:r>
    </w:p>
    <w:p w14:paraId="2F5DBC51" w14:textId="77777777" w:rsidR="00B63806" w:rsidRDefault="00B63806" w:rsidP="00B63806">
      <w:r>
        <w:t>0000 0000 0000 0000 0000 0000 0000 0000</w:t>
      </w:r>
    </w:p>
    <w:p w14:paraId="3A0E3975" w14:textId="77777777" w:rsidR="00B63806" w:rsidRDefault="00B63806" w:rsidP="00B63806">
      <w:r>
        <w:t>0000 0000 0000 0000 0000 0000 0000 0000</w:t>
      </w:r>
    </w:p>
    <w:p w14:paraId="4EBF02AA" w14:textId="77777777" w:rsidR="00B63806" w:rsidRDefault="00B63806" w:rsidP="00B63806">
      <w:r>
        <w:t>0000 0000 0000 0000 0000 0000 0000 0000</w:t>
      </w:r>
    </w:p>
    <w:p w14:paraId="10D60056" w14:textId="77777777" w:rsidR="00B63806" w:rsidRDefault="00B63806" w:rsidP="00B63806">
      <w:r>
        <w:t>0000 0000 0000 0000 0000 0000 0000 0000</w:t>
      </w:r>
    </w:p>
    <w:p w14:paraId="7CD7AF24" w14:textId="77777777" w:rsidR="00B63806" w:rsidRDefault="00B63806" w:rsidP="00B63806">
      <w:r>
        <w:t>0000 0000 0000 0000 0000 0000 0000 0000</w:t>
      </w:r>
    </w:p>
    <w:p w14:paraId="7966F85A" w14:textId="77777777" w:rsidR="00B63806" w:rsidRDefault="00B63806" w:rsidP="00B63806">
      <w:r>
        <w:t>0000 0000 0000 0000 0000 0000 0000 0000</w:t>
      </w:r>
    </w:p>
    <w:p w14:paraId="7E5293B2" w14:textId="77777777" w:rsidR="00B63806" w:rsidRDefault="00B63806" w:rsidP="00B63806">
      <w:r>
        <w:t>0000 0000 0000 0000 0000 0000 0000 0000</w:t>
      </w:r>
    </w:p>
    <w:p w14:paraId="40F90F5F" w14:textId="77777777" w:rsidR="00B63806" w:rsidRDefault="00B63806" w:rsidP="00B63806">
      <w:r>
        <w:t>0000 0000 0000 0002 0000 0000 0000 0000</w:t>
      </w:r>
    </w:p>
    <w:p w14:paraId="2DCF8528" w14:textId="77777777" w:rsidR="00B63806" w:rsidRDefault="00B63806" w:rsidP="00B63806">
      <w:r>
        <w:t>0000 0000 0000 0000 0000 0000 0000 0000</w:t>
      </w:r>
    </w:p>
    <w:p w14:paraId="0D341A9D" w14:textId="77777777" w:rsidR="00B63806" w:rsidRDefault="00B63806" w:rsidP="00B63806">
      <w:r>
        <w:t>0000 0000 0000 0000 0000 0000 0000 0000</w:t>
      </w:r>
    </w:p>
    <w:p w14:paraId="22EDACAA" w14:textId="77777777" w:rsidR="00B63806" w:rsidRDefault="00B63806" w:rsidP="00B63806">
      <w:r>
        <w:t>0000 0000 0000 0000 0000 0000 0000 0000</w:t>
      </w:r>
    </w:p>
    <w:p w14:paraId="1305AF02" w14:textId="77777777" w:rsidR="00B63806" w:rsidRDefault="00B63806" w:rsidP="00B63806">
      <w:r>
        <w:t>0000 0000 0000 0000 0000 0000 0000 0000</w:t>
      </w:r>
    </w:p>
    <w:p w14:paraId="5C178A82" w14:textId="77777777" w:rsidR="00B63806" w:rsidRDefault="00B63806" w:rsidP="00B63806">
      <w:r>
        <w:t>0000 0000 0000 0000 0000 0000 0000 0000</w:t>
      </w:r>
    </w:p>
    <w:p w14:paraId="0E299291" w14:textId="77777777" w:rsidR="00B63806" w:rsidRDefault="00B63806" w:rsidP="00B63806">
      <w:r>
        <w:t>0000 0000 0000 0000 0000 0000 0000 0000</w:t>
      </w:r>
    </w:p>
    <w:p w14:paraId="6BE88962" w14:textId="77777777" w:rsidR="00B63806" w:rsidRDefault="00B63806" w:rsidP="00B63806">
      <w:r>
        <w:t>0000 0000 0000 0000 0000 0000 0000 0000</w:t>
      </w:r>
    </w:p>
    <w:p w14:paraId="52EB6418" w14:textId="77777777" w:rsidR="00B63806" w:rsidRDefault="00B63806" w:rsidP="00B63806">
      <w:r>
        <w:t>0000 0000 0000 0000 0000 0000 0000 0000</w:t>
      </w:r>
    </w:p>
    <w:p w14:paraId="2B6BD159" w14:textId="77777777" w:rsidR="00B63806" w:rsidRDefault="00B63806" w:rsidP="00B63806">
      <w:r>
        <w:t>0000 0000 0000 0000 0000 0000 0000 0000</w:t>
      </w:r>
    </w:p>
    <w:p w14:paraId="624B1AFF" w14:textId="77777777" w:rsidR="00B63806" w:rsidRDefault="00B63806" w:rsidP="00B63806">
      <w:r>
        <w:t>0000 0000 0000 0000 0000 0000 0000 0000</w:t>
      </w:r>
    </w:p>
    <w:p w14:paraId="76579667" w14:textId="77777777" w:rsidR="00B63806" w:rsidRDefault="00B63806" w:rsidP="00B63806">
      <w:r>
        <w:t>0000 0000 0000 0000 0000 0000 0000 0000</w:t>
      </w:r>
    </w:p>
    <w:p w14:paraId="1931F198" w14:textId="77777777" w:rsidR="00B63806" w:rsidRDefault="00B63806" w:rsidP="00B63806">
      <w:r>
        <w:t>0000 0000 0000 0000 0000 0000 0000 0002</w:t>
      </w:r>
    </w:p>
    <w:p w14:paraId="2C0E1795" w14:textId="77777777" w:rsidR="00B63806" w:rsidRDefault="00B63806" w:rsidP="00B63806">
      <w:r>
        <w:t>0000 0002 0000 0002 0000 0000 0000 0000</w:t>
      </w:r>
    </w:p>
    <w:p w14:paraId="33AB6DEB" w14:textId="77777777" w:rsidR="00B63806" w:rsidRDefault="00B63806" w:rsidP="00B63806">
      <w:r>
        <w:t>0000 0000 0000 0000 0000 0000 0000 0000</w:t>
      </w:r>
    </w:p>
    <w:p w14:paraId="52A4B274" w14:textId="77777777" w:rsidR="00B63806" w:rsidRDefault="00B63806" w:rsidP="00B63806">
      <w:r>
        <w:t>0000 0000 0000 0000 0000 0000 0000 0000</w:t>
      </w:r>
    </w:p>
    <w:p w14:paraId="135EDD11" w14:textId="77777777" w:rsidR="00B63806" w:rsidRDefault="00B63806" w:rsidP="00B63806">
      <w:r>
        <w:t>0000 0000 0000 0000 0000 0000 0000 0000</w:t>
      </w:r>
    </w:p>
    <w:p w14:paraId="39538F3F" w14:textId="77777777" w:rsidR="00B63806" w:rsidRDefault="00B63806" w:rsidP="00B63806">
      <w:r>
        <w:t>0000 0000 0000 0000 0000 0000 0000 0000</w:t>
      </w:r>
    </w:p>
    <w:p w14:paraId="55AB34F5" w14:textId="77777777" w:rsidR="00B63806" w:rsidRDefault="00B63806" w:rsidP="00B63806">
      <w:r>
        <w:t>0000 0000 0000 0000 0000 0000 0000 0000</w:t>
      </w:r>
    </w:p>
    <w:p w14:paraId="241B8960" w14:textId="77777777" w:rsidR="00B63806" w:rsidRDefault="00B63806" w:rsidP="00B63806">
      <w:r>
        <w:t>0000 0000 0000 0000 0000 0001 0000 0000</w:t>
      </w:r>
    </w:p>
    <w:p w14:paraId="4F71F0B4" w14:textId="77777777" w:rsidR="00B63806" w:rsidRDefault="00B63806" w:rsidP="00B63806">
      <w:r>
        <w:t>0000 0000 0000 0000 0000 0000 0000 0000</w:t>
      </w:r>
    </w:p>
    <w:p w14:paraId="612C1882" w14:textId="77777777" w:rsidR="00B63806" w:rsidRDefault="00B63806" w:rsidP="00B63806">
      <w:r>
        <w:t>0000 0000 0000 0000 0000 0000 0000 0000</w:t>
      </w:r>
    </w:p>
    <w:p w14:paraId="73B51B60" w14:textId="77777777" w:rsidR="00B63806" w:rsidRDefault="00B63806" w:rsidP="00B63806">
      <w:r>
        <w:t>0000 0000 0000 0000 0000 0000 0000 0000</w:t>
      </w:r>
    </w:p>
    <w:p w14:paraId="05E81E26" w14:textId="77777777" w:rsidR="00B63806" w:rsidRDefault="00B63806" w:rsidP="00B63806">
      <w:r>
        <w:t>0000 0000 0000 0000 0000 0000 0000 0000</w:t>
      </w:r>
    </w:p>
    <w:p w14:paraId="34D95D6A" w14:textId="77777777" w:rsidR="00B63806" w:rsidRDefault="00B63806" w:rsidP="00B63806">
      <w:r>
        <w:t>0000 0000 0000 0000 0000 0000 0000 0000</w:t>
      </w:r>
    </w:p>
    <w:p w14:paraId="11E17B89" w14:textId="77777777" w:rsidR="00B63806" w:rsidRDefault="00B63806" w:rsidP="00B63806">
      <w:r>
        <w:t>0000 0000 0000 0000 0000 0000 0000 0000</w:t>
      </w:r>
    </w:p>
    <w:p w14:paraId="124CE9F3" w14:textId="77777777" w:rsidR="00B63806" w:rsidRDefault="00B63806" w:rsidP="00B63806">
      <w:r>
        <w:t>0000 0000 0000 0000 0000 0000 0000 0000</w:t>
      </w:r>
    </w:p>
    <w:p w14:paraId="2BB7C514" w14:textId="77777777" w:rsidR="00B63806" w:rsidRDefault="00B63806" w:rsidP="00B63806">
      <w:r>
        <w:t>0000 0000 0000 0000 0000 0000 0000 0000</w:t>
      </w:r>
    </w:p>
    <w:p w14:paraId="441053C7" w14:textId="77777777" w:rsidR="00B63806" w:rsidRDefault="00B63806" w:rsidP="00B63806">
      <w:r>
        <w:t>0000 0000 0000 0000 0000 0000 0000 0000</w:t>
      </w:r>
    </w:p>
    <w:p w14:paraId="416AC605" w14:textId="77777777" w:rsidR="00B63806" w:rsidRDefault="00B63806" w:rsidP="00B63806">
      <w:r>
        <w:t>0000 0000 0000 0000 0000 0000 0000 0000</w:t>
      </w:r>
    </w:p>
    <w:p w14:paraId="383B87A8" w14:textId="77777777" w:rsidR="00B63806" w:rsidRDefault="00B63806" w:rsidP="00B63806">
      <w:r>
        <w:t>0000 0000 0000 0000 0000 0000 0000 0000</w:t>
      </w:r>
    </w:p>
    <w:p w14:paraId="5ED009B4" w14:textId="77777777" w:rsidR="00B63806" w:rsidRDefault="00B63806" w:rsidP="00B63806">
      <w:r>
        <w:t>0000 0000 0000 0000 0000 0000 0000 0000</w:t>
      </w:r>
    </w:p>
    <w:p w14:paraId="6E1117C7" w14:textId="77777777" w:rsidR="00B63806" w:rsidRDefault="00B63806" w:rsidP="00B63806">
      <w:r>
        <w:t>0000 0000 0000 0000 0000 0000 0000 0000</w:t>
      </w:r>
    </w:p>
    <w:p w14:paraId="20CA21E2" w14:textId="77777777" w:rsidR="00B63806" w:rsidRDefault="00B63806" w:rsidP="00B63806">
      <w:r>
        <w:t>0000 0000 0000 0000 0000 0000 0000 0000</w:t>
      </w:r>
    </w:p>
    <w:p w14:paraId="0582A6DC" w14:textId="77777777" w:rsidR="00B63806" w:rsidRDefault="00B63806" w:rsidP="00B63806">
      <w:r>
        <w:t>0000 0000 0000 0000 0000 0000 0000 0000</w:t>
      </w:r>
    </w:p>
    <w:p w14:paraId="0047EB8A" w14:textId="77777777" w:rsidR="00B63806" w:rsidRDefault="00B63806" w:rsidP="00B63806">
      <w:r>
        <w:t>0000 0000 0000 0000 0000 0000 0000 0000</w:t>
      </w:r>
    </w:p>
    <w:p w14:paraId="6223C7A6" w14:textId="77777777" w:rsidR="00B63806" w:rsidRDefault="00B63806" w:rsidP="00B63806">
      <w:r>
        <w:t>0000 0000 0000 0000 0000 0000 0000 0000</w:t>
      </w:r>
    </w:p>
    <w:p w14:paraId="11AF2631" w14:textId="77777777" w:rsidR="00B63806" w:rsidRDefault="00B63806" w:rsidP="00B63806">
      <w:r>
        <w:t>0000 0000 0000 0000 0000 0000 0000 0002</w:t>
      </w:r>
    </w:p>
    <w:p w14:paraId="0758E378" w14:textId="77777777" w:rsidR="00B63806" w:rsidRDefault="00B63806" w:rsidP="00B63806">
      <w:r>
        <w:t>0000 0000 0000 0000 0000 0000 0000 0000</w:t>
      </w:r>
    </w:p>
    <w:p w14:paraId="781B38E0" w14:textId="77777777" w:rsidR="00B63806" w:rsidRDefault="00B63806" w:rsidP="00B63806">
      <w:r>
        <w:t>0000 0000 0000 0000 0000 0000 0000 0000</w:t>
      </w:r>
    </w:p>
    <w:p w14:paraId="4761D1C0" w14:textId="77777777" w:rsidR="00B63806" w:rsidRDefault="00B63806" w:rsidP="00B63806">
      <w:r>
        <w:t>0000 0000 0000 0000 0000 0000 0000 0000</w:t>
      </w:r>
    </w:p>
    <w:p w14:paraId="0EB88DA4" w14:textId="77777777" w:rsidR="00B63806" w:rsidRDefault="00B63806" w:rsidP="00B63806">
      <w:r>
        <w:t>0000 0000 0000 0000 0000 0000 0000 0000</w:t>
      </w:r>
    </w:p>
    <w:p w14:paraId="591E8CB7" w14:textId="77777777" w:rsidR="00B63806" w:rsidRDefault="00B63806" w:rsidP="00B63806">
      <w:r>
        <w:t>0000 0000 0000 0000 0000 0000 0000 0000</w:t>
      </w:r>
    </w:p>
    <w:p w14:paraId="040934E8" w14:textId="77777777" w:rsidR="00B63806" w:rsidRDefault="00B63806" w:rsidP="00B63806">
      <w:r>
        <w:t>0000 0000 0000 0000 0000 0000 0000 0000</w:t>
      </w:r>
    </w:p>
    <w:p w14:paraId="703F5563" w14:textId="77777777" w:rsidR="00B63806" w:rsidRDefault="00B63806" w:rsidP="00B63806">
      <w:r>
        <w:t>0000 0000 0000 0000 0000 0000 0000 0000</w:t>
      </w:r>
    </w:p>
    <w:p w14:paraId="48BB9E24" w14:textId="77777777" w:rsidR="00B63806" w:rsidRDefault="00B63806" w:rsidP="00B63806">
      <w:r>
        <w:t>0000 0000 0000 0000 0000 0000 0000 0000</w:t>
      </w:r>
    </w:p>
    <w:p w14:paraId="60AEA990" w14:textId="77777777" w:rsidR="00B63806" w:rsidRDefault="00B63806" w:rsidP="00B63806">
      <w:r>
        <w:t>0000 0000 0000 0000 0000 0000 0000 0000</w:t>
      </w:r>
    </w:p>
    <w:p w14:paraId="27ABD507" w14:textId="77777777" w:rsidR="00B63806" w:rsidRDefault="00B63806" w:rsidP="00B63806">
      <w:r>
        <w:t>0000 0000 0000 0000 0000 0000 0000 0000</w:t>
      </w:r>
    </w:p>
    <w:p w14:paraId="06182D9C" w14:textId="77777777" w:rsidR="00B63806" w:rsidRDefault="00B63806" w:rsidP="00B63806">
      <w:r>
        <w:t>0000 0000 0000 0000 0000 0000 0000 0000</w:t>
      </w:r>
    </w:p>
    <w:p w14:paraId="689A78C2" w14:textId="77777777" w:rsidR="00B63806" w:rsidRDefault="00B63806" w:rsidP="00B63806">
      <w:r>
        <w:t>0000 0000 0000 0000 0000 0000 0000 0000</w:t>
      </w:r>
    </w:p>
    <w:p w14:paraId="0917A86F" w14:textId="77777777" w:rsidR="00B63806" w:rsidRDefault="00B63806" w:rsidP="00B63806">
      <w:r>
        <w:t>0000 0000 0000 0003 0000 0002 0000 0002</w:t>
      </w:r>
    </w:p>
    <w:p w14:paraId="6BA56AC3" w14:textId="77777777" w:rsidR="00B63806" w:rsidRDefault="00B63806" w:rsidP="00B63806">
      <w:r>
        <w:t>0000 0000 0000 0000 0000 0000 0000 0000</w:t>
      </w:r>
    </w:p>
    <w:p w14:paraId="43FD9CC5" w14:textId="77777777" w:rsidR="00B63806" w:rsidRDefault="00B63806" w:rsidP="00B63806">
      <w:r>
        <w:t>0000 0000 0000 0000 0000 0000 0000 0000</w:t>
      </w:r>
    </w:p>
    <w:p w14:paraId="73741AFD" w14:textId="77777777" w:rsidR="00B63806" w:rsidRDefault="00B63806" w:rsidP="00B63806">
      <w:r>
        <w:t>0000 0000 0000 0000 0000 0000 0000 0000</w:t>
      </w:r>
    </w:p>
    <w:p w14:paraId="483C4B8E" w14:textId="77777777" w:rsidR="00B63806" w:rsidRDefault="00B63806" w:rsidP="00B63806">
      <w:r>
        <w:t>0000 0000 0000 0000 0000 0000 0000 0000</w:t>
      </w:r>
    </w:p>
    <w:p w14:paraId="4C2B52F0" w14:textId="77777777" w:rsidR="00B63806" w:rsidRDefault="00B63806" w:rsidP="00B63806">
      <w:r>
        <w:t>0000 0000 0000 0000 0000 0000 0000 0000</w:t>
      </w:r>
    </w:p>
    <w:p w14:paraId="35199E8D" w14:textId="77777777" w:rsidR="00B63806" w:rsidRDefault="00B63806" w:rsidP="00B63806">
      <w:r>
        <w:t>0000 0000 0000 0000 0000 0000 0000 0000</w:t>
      </w:r>
    </w:p>
    <w:p w14:paraId="32E44723" w14:textId="77777777" w:rsidR="00B63806" w:rsidRDefault="00B63806" w:rsidP="00B63806">
      <w:r>
        <w:t>0000 0001 0000 0000 0000 0000 0000 0000</w:t>
      </w:r>
    </w:p>
    <w:p w14:paraId="7A89E13A" w14:textId="77777777" w:rsidR="00B63806" w:rsidRDefault="00B63806" w:rsidP="00B63806">
      <w:r>
        <w:t>0000 0000 0000 0000 0000 0000 0000 0000</w:t>
      </w:r>
    </w:p>
    <w:p w14:paraId="16927445" w14:textId="77777777" w:rsidR="00B63806" w:rsidRDefault="00B63806" w:rsidP="00B63806">
      <w:r>
        <w:t>0000 0000 0000 0000 0000 0000 0000 0000</w:t>
      </w:r>
    </w:p>
    <w:p w14:paraId="0B833AD5" w14:textId="77777777" w:rsidR="00B63806" w:rsidRDefault="00B63806" w:rsidP="00B63806">
      <w:r>
        <w:t>0000 0000 0000 0000 0000 0000 0000 0000</w:t>
      </w:r>
    </w:p>
    <w:p w14:paraId="4474C6F5" w14:textId="77777777" w:rsidR="00B63806" w:rsidRDefault="00B63806" w:rsidP="00B63806">
      <w:r>
        <w:t>0000 0000 0000 0000 0000 0000 0000 0000</w:t>
      </w:r>
    </w:p>
    <w:p w14:paraId="4F018D14" w14:textId="77777777" w:rsidR="00B63806" w:rsidRDefault="00B63806" w:rsidP="00B63806">
      <w:r>
        <w:t>0000 0000 0000 0000 0000 0000 0000 0000</w:t>
      </w:r>
    </w:p>
    <w:p w14:paraId="098E1D93" w14:textId="77777777" w:rsidR="00B63806" w:rsidRDefault="00B63806" w:rsidP="00B63806">
      <w:r>
        <w:t>0000 0000 0000 0000 0000 0000 0000 0000</w:t>
      </w:r>
    </w:p>
    <w:p w14:paraId="2C1133B2" w14:textId="77777777" w:rsidR="00B63806" w:rsidRDefault="00B63806" w:rsidP="00B63806">
      <w:r>
        <w:t>0000 0000 0000 0000 0000 0000 0000 0000</w:t>
      </w:r>
    </w:p>
    <w:p w14:paraId="2AF8FC59" w14:textId="77777777" w:rsidR="00B63806" w:rsidRDefault="00B63806" w:rsidP="00B63806">
      <w:r>
        <w:t>0000 0000 0000 0000 0000 0000 0000 0000</w:t>
      </w:r>
    </w:p>
    <w:p w14:paraId="2CF59D27" w14:textId="77777777" w:rsidR="00B63806" w:rsidRDefault="00B63806" w:rsidP="00B63806">
      <w:r>
        <w:t>0000 0000 0000 0000 0000 0000 0000 0000</w:t>
      </w:r>
    </w:p>
    <w:p w14:paraId="659AAB32" w14:textId="77777777" w:rsidR="00B63806" w:rsidRDefault="00B63806" w:rsidP="00B63806">
      <w:r>
        <w:t>0000 0000 0000 0000 0000 0000 0000 0000</w:t>
      </w:r>
    </w:p>
    <w:p w14:paraId="79A688AF" w14:textId="77777777" w:rsidR="00B63806" w:rsidRDefault="00B63806" w:rsidP="00B63806">
      <w:r>
        <w:t>0000 0000 0000 0000 0000 0000 0000 0000</w:t>
      </w:r>
    </w:p>
    <w:p w14:paraId="04D69485" w14:textId="77777777" w:rsidR="00B63806" w:rsidRDefault="00B63806" w:rsidP="00B63806">
      <w:r>
        <w:t>0000 0000 0000 0000 0000 0000 0000 0000</w:t>
      </w:r>
    </w:p>
    <w:p w14:paraId="370C5802" w14:textId="77777777" w:rsidR="00B63806" w:rsidRDefault="00B63806" w:rsidP="00B63806">
      <w:r>
        <w:t>0000 0000 0000 0000 0000 0000 0000 0000</w:t>
      </w:r>
    </w:p>
    <w:p w14:paraId="6F990636" w14:textId="77777777" w:rsidR="00B63806" w:rsidRDefault="00B63806" w:rsidP="00B63806">
      <w:r>
        <w:t>0000 0000 0000 0000 0000 0000 0000 0000</w:t>
      </w:r>
    </w:p>
    <w:p w14:paraId="5C903C61" w14:textId="77777777" w:rsidR="00B63806" w:rsidRDefault="00B63806" w:rsidP="00B63806">
      <w:r>
        <w:t>0000 0000 0000 0000 0000 0000 0000 0000</w:t>
      </w:r>
    </w:p>
    <w:p w14:paraId="24692B55" w14:textId="77777777" w:rsidR="00B63806" w:rsidRDefault="00B63806" w:rsidP="00B63806">
      <w:r>
        <w:t>0000 0000 0000 0000 0000 0000 0000 0000</w:t>
      </w:r>
    </w:p>
    <w:p w14:paraId="71B02A67" w14:textId="77777777" w:rsidR="00B63806" w:rsidRDefault="00B63806" w:rsidP="00B63806">
      <w:r>
        <w:t>0000 0000 0000 0000 0000 0000 0000 0000</w:t>
      </w:r>
    </w:p>
    <w:p w14:paraId="0E57990C" w14:textId="77777777" w:rsidR="00B63806" w:rsidRDefault="00B63806" w:rsidP="00B63806">
      <w:r>
        <w:t>0000 0000 0000 0001 0000 0001 0000 0000</w:t>
      </w:r>
    </w:p>
    <w:p w14:paraId="51971CED" w14:textId="77777777" w:rsidR="00B63806" w:rsidRDefault="00B63806" w:rsidP="00B63806">
      <w:r>
        <w:t>0000 0000 0000 0000 0000 0000 0000 0000</w:t>
      </w:r>
    </w:p>
    <w:p w14:paraId="2D3D9973" w14:textId="77777777" w:rsidR="00B63806" w:rsidRDefault="00B63806" w:rsidP="00B63806">
      <w:r>
        <w:t>0000 0000 0000 0000 0000 0000 0000 0000</w:t>
      </w:r>
    </w:p>
    <w:p w14:paraId="2F349317" w14:textId="77777777" w:rsidR="00B63806" w:rsidRDefault="00B63806" w:rsidP="00B63806">
      <w:r>
        <w:t>0000 0000 0000 0000 0000 0000 0000 0000</w:t>
      </w:r>
    </w:p>
    <w:p w14:paraId="0EFBA9AF" w14:textId="77777777" w:rsidR="00B63806" w:rsidRDefault="00B63806" w:rsidP="00B63806">
      <w:r>
        <w:t>0000 0000 0000 0000 0000 0000 0000 0000</w:t>
      </w:r>
    </w:p>
    <w:p w14:paraId="67A94742" w14:textId="77777777" w:rsidR="00B63806" w:rsidRDefault="00B63806" w:rsidP="00B63806">
      <w:r>
        <w:t>0000 0000 0000 0000 0000 0000 0000 0000</w:t>
      </w:r>
    </w:p>
    <w:p w14:paraId="641FA104" w14:textId="77777777" w:rsidR="00B63806" w:rsidRDefault="00B63806" w:rsidP="00B63806">
      <w:r>
        <w:t>0000 0000 0000 0000 0000 0000 0000 0000</w:t>
      </w:r>
    </w:p>
    <w:p w14:paraId="2C7101D4" w14:textId="77777777" w:rsidR="00B63806" w:rsidRDefault="00B63806" w:rsidP="00B63806">
      <w:r>
        <w:t>0000 0000 0000 0000 0000 0000 0000 0000</w:t>
      </w:r>
    </w:p>
    <w:p w14:paraId="065FE0A9" w14:textId="77777777" w:rsidR="00B63806" w:rsidRDefault="00B63806" w:rsidP="00B63806">
      <w:r>
        <w:t>0000 0000 0000 0000 0000 0000 0000 0000</w:t>
      </w:r>
    </w:p>
    <w:p w14:paraId="273A612D" w14:textId="77777777" w:rsidR="00B63806" w:rsidRDefault="00B63806" w:rsidP="00B63806">
      <w:r>
        <w:t>0000 0000 0000 0000 0000 0000 0000 0000</w:t>
      </w:r>
    </w:p>
    <w:p w14:paraId="05AED484" w14:textId="77777777" w:rsidR="00B63806" w:rsidRDefault="00B63806" w:rsidP="00B63806">
      <w:r>
        <w:t>0000 0000 0000 0000 0000 0000 0000 0000</w:t>
      </w:r>
    </w:p>
    <w:p w14:paraId="1F1B8547" w14:textId="77777777" w:rsidR="00B63806" w:rsidRDefault="00B63806" w:rsidP="00B63806">
      <w:r>
        <w:t>0000 0000 0000 0000 0000 0000 0000 0000</w:t>
      </w:r>
    </w:p>
    <w:p w14:paraId="7DD4A68B" w14:textId="77777777" w:rsidR="00B63806" w:rsidRDefault="00B63806" w:rsidP="00B63806">
      <w:r>
        <w:t>0000 0000 0000 0000 0000 0000 0000 0000</w:t>
      </w:r>
    </w:p>
    <w:p w14:paraId="620613B6" w14:textId="77777777" w:rsidR="00B63806" w:rsidRDefault="00B63806" w:rsidP="00B63806">
      <w:r>
        <w:t>0000 0000 0000 0000 0000 0000 0000 0000</w:t>
      </w:r>
    </w:p>
    <w:p w14:paraId="1E2F18A4" w14:textId="77777777" w:rsidR="00B63806" w:rsidRDefault="00B63806" w:rsidP="00B63806">
      <w:r>
        <w:t>0000 0000 0000 0000 0000 0000 0000 0000</w:t>
      </w:r>
    </w:p>
    <w:p w14:paraId="0FD11828" w14:textId="77777777" w:rsidR="00B63806" w:rsidRDefault="00B63806" w:rsidP="00B63806">
      <w:r>
        <w:t>0000 0000 0000 0000 0000 0000 0000 0000</w:t>
      </w:r>
    </w:p>
    <w:p w14:paraId="6398826F" w14:textId="77777777" w:rsidR="00B63806" w:rsidRDefault="00B63806" w:rsidP="00B63806">
      <w:r>
        <w:t>0000 0000 0000 0000 0000 0000 0000 0000</w:t>
      </w:r>
    </w:p>
    <w:p w14:paraId="6CD0B63C" w14:textId="77777777" w:rsidR="00B63806" w:rsidRDefault="00B63806" w:rsidP="00B63806">
      <w:r>
        <w:t>0000 0000 0000 0000 0000 0000 0000 0000</w:t>
      </w:r>
    </w:p>
    <w:p w14:paraId="1DEC1ACE" w14:textId="77777777" w:rsidR="00B63806" w:rsidRDefault="00B63806" w:rsidP="00B63806">
      <w:r>
        <w:t>0000 0000 0000 0000 0000 0000 0000 0000</w:t>
      </w:r>
    </w:p>
    <w:p w14:paraId="05CCFFD2" w14:textId="77777777" w:rsidR="00B63806" w:rsidRDefault="00B63806" w:rsidP="00B63806">
      <w:r>
        <w:t>0000 0000 0000 0000 0000 0000 0000 0000</w:t>
      </w:r>
    </w:p>
    <w:p w14:paraId="247ECA7F" w14:textId="77777777" w:rsidR="00B63806" w:rsidRDefault="00B63806" w:rsidP="00B63806">
      <w:r>
        <w:t>0000 0000 0000 0000 0000 0000 0000 0000</w:t>
      </w:r>
    </w:p>
    <w:p w14:paraId="2F2B2E3F" w14:textId="77777777" w:rsidR="00B63806" w:rsidRDefault="00B63806" w:rsidP="00B63806">
      <w:r>
        <w:t>0000 0000 0000 0000 0000 0000 0000 0000</w:t>
      </w:r>
    </w:p>
    <w:p w14:paraId="269A0500" w14:textId="77777777" w:rsidR="00B63806" w:rsidRDefault="00B63806" w:rsidP="00B63806">
      <w:r>
        <w:t>0000 0000 0000 0000 0000 0000 0000 0000</w:t>
      </w:r>
    </w:p>
    <w:p w14:paraId="7DBE89DE" w14:textId="77777777" w:rsidR="00B63806" w:rsidRDefault="00B63806" w:rsidP="00B63806">
      <w:r>
        <w:t>0000 0000 0000 0000 0000 0000 0000 0000</w:t>
      </w:r>
    </w:p>
    <w:p w14:paraId="11BC04AF" w14:textId="77777777" w:rsidR="00B63806" w:rsidRDefault="00B63806" w:rsidP="00B63806">
      <w:r>
        <w:t>0000 0000 0000 0000 0000 0000 0000 0000</w:t>
      </w:r>
    </w:p>
    <w:p w14:paraId="750C6AF0" w14:textId="77777777" w:rsidR="00B63806" w:rsidRDefault="00B63806" w:rsidP="00B63806">
      <w:r>
        <w:t>0000 0000 0000 0000 0000 0000 0000 0000</w:t>
      </w:r>
    </w:p>
    <w:p w14:paraId="786F7052" w14:textId="77777777" w:rsidR="00B63806" w:rsidRDefault="00B63806" w:rsidP="00B63806">
      <w:r>
        <w:t>0000 0000 0000 0000 0000 0000 0000 0000</w:t>
      </w:r>
    </w:p>
    <w:p w14:paraId="6634F2CC" w14:textId="77777777" w:rsidR="00B63806" w:rsidRDefault="00B63806" w:rsidP="00B63806">
      <w:r>
        <w:t>0000 0000 0000 0000 0000 0000 0000 0000</w:t>
      </w:r>
    </w:p>
    <w:p w14:paraId="18536370" w14:textId="77777777" w:rsidR="00B63806" w:rsidRDefault="00B63806" w:rsidP="00B63806">
      <w:r>
        <w:t>0000 0000 0000 0000 0000 0000 0000 0000</w:t>
      </w:r>
    </w:p>
    <w:p w14:paraId="521A85AB" w14:textId="77777777" w:rsidR="00B63806" w:rsidRDefault="00B63806" w:rsidP="00B63806">
      <w:r>
        <w:t>0000 0000 0000 0000 0000 0000 0000 0000</w:t>
      </w:r>
    </w:p>
    <w:p w14:paraId="5E86E3FC" w14:textId="77777777" w:rsidR="00B63806" w:rsidRDefault="00B63806" w:rsidP="00B63806">
      <w:r>
        <w:t>0000 0000 0000 0000 0000 0000 0000 0000</w:t>
      </w:r>
    </w:p>
    <w:p w14:paraId="77E525D7" w14:textId="77777777" w:rsidR="00B63806" w:rsidRDefault="00B63806" w:rsidP="00B63806">
      <w:r>
        <w:t>0000 0000 0000 0000 0000 0000 0000 0000</w:t>
      </w:r>
    </w:p>
    <w:p w14:paraId="2CE9AD81" w14:textId="77777777" w:rsidR="00B63806" w:rsidRDefault="00B63806" w:rsidP="00B63806">
      <w:r>
        <w:t>0000 0000 0000 0000 0000 0000 0000 0000</w:t>
      </w:r>
    </w:p>
    <w:p w14:paraId="1BB20635" w14:textId="77777777" w:rsidR="00B63806" w:rsidRDefault="00B63806" w:rsidP="00B63806">
      <w:r>
        <w:t>0000 0000 0000 0000 0000 0000 0000 0000</w:t>
      </w:r>
    </w:p>
    <w:p w14:paraId="17A4D8A7" w14:textId="77777777" w:rsidR="00B63806" w:rsidRDefault="00B63806" w:rsidP="00B63806">
      <w:r>
        <w:t>0000 0000 0000 0000 0000 0000 0000 0000</w:t>
      </w:r>
    </w:p>
    <w:p w14:paraId="2A183764" w14:textId="77777777" w:rsidR="00B63806" w:rsidRDefault="00B63806" w:rsidP="00B63806">
      <w:r>
        <w:t>0000 0000 0000 0000 0000 0000 0000 0000</w:t>
      </w:r>
    </w:p>
    <w:p w14:paraId="7E11BE0F" w14:textId="77777777" w:rsidR="00B63806" w:rsidRDefault="00B63806" w:rsidP="00B63806">
      <w:r>
        <w:t>0000 0000 0000 0000 0000 0000 0000 0000</w:t>
      </w:r>
    </w:p>
    <w:p w14:paraId="09B53146" w14:textId="77777777" w:rsidR="00B63806" w:rsidRDefault="00B63806" w:rsidP="00B63806">
      <w:r>
        <w:t>0000 0000 0000 0000 0000 0000 0000 0000</w:t>
      </w:r>
    </w:p>
    <w:p w14:paraId="07300C98" w14:textId="77777777" w:rsidR="00B63806" w:rsidRDefault="00B63806" w:rsidP="00B63806">
      <w:r>
        <w:t>0000 0000 0000 0000 0000 0000 0000 0000</w:t>
      </w:r>
    </w:p>
    <w:p w14:paraId="595FE59B" w14:textId="77777777" w:rsidR="00B63806" w:rsidRDefault="00B63806" w:rsidP="00B63806">
      <w:r>
        <w:t>0000 0000 0000 0000 0000 0000 0000 0000</w:t>
      </w:r>
    </w:p>
    <w:p w14:paraId="4EF84299" w14:textId="77777777" w:rsidR="00B63806" w:rsidRDefault="00B63806" w:rsidP="00B63806">
      <w:r>
        <w:t>0000 0000 0000 0000 0000 0000 0000 0000</w:t>
      </w:r>
    </w:p>
    <w:p w14:paraId="251FD8E0" w14:textId="77777777" w:rsidR="00B63806" w:rsidRDefault="00B63806" w:rsidP="00B63806">
      <w:r>
        <w:t>0000 0000 0000 0000 0000 0000 0000 0000</w:t>
      </w:r>
    </w:p>
    <w:p w14:paraId="51CFD56D" w14:textId="77777777" w:rsidR="00B63806" w:rsidRDefault="00B63806" w:rsidP="00B63806">
      <w:r>
        <w:t>0000 0000 0000 0000 0000 0000 0000 0000</w:t>
      </w:r>
    </w:p>
    <w:p w14:paraId="2D3B9E73" w14:textId="77777777" w:rsidR="00B63806" w:rsidRDefault="00B63806" w:rsidP="00B63806">
      <w:r>
        <w:t>0000 0000 0000 0000 0000 0000 0000 0000</w:t>
      </w:r>
    </w:p>
    <w:p w14:paraId="633A722C" w14:textId="77777777" w:rsidR="00B63806" w:rsidRDefault="00B63806" w:rsidP="00B63806">
      <w:r>
        <w:t>0000 0000 0000 0000 0000 0000 0000 0000</w:t>
      </w:r>
    </w:p>
    <w:p w14:paraId="543AFE5D" w14:textId="77777777" w:rsidR="00B63806" w:rsidRDefault="00B63806" w:rsidP="00B63806">
      <w:r>
        <w:t>0000 0000 0000 0000 0000 0000 0000 0000</w:t>
      </w:r>
    </w:p>
    <w:p w14:paraId="763D23B4" w14:textId="77777777" w:rsidR="00B63806" w:rsidRDefault="00B63806" w:rsidP="00B63806">
      <w:r>
        <w:t>0000 0000 0000 0000 0000 0000 0000 0000</w:t>
      </w:r>
    </w:p>
    <w:p w14:paraId="228F9C24" w14:textId="77777777" w:rsidR="00B63806" w:rsidRDefault="00B63806" w:rsidP="00B63806">
      <w:r>
        <w:t>0000 0000 0000 0000 0000 0000 0000 0000</w:t>
      </w:r>
    </w:p>
    <w:p w14:paraId="7A65CC58" w14:textId="77777777" w:rsidR="00B63806" w:rsidRDefault="00B63806" w:rsidP="00B63806">
      <w:r>
        <w:t>0000 0000 0000 0000 0000 0000 0000 0000</w:t>
      </w:r>
    </w:p>
    <w:p w14:paraId="2E5D3FCF" w14:textId="77777777" w:rsidR="00B63806" w:rsidRDefault="00B63806" w:rsidP="00B63806">
      <w:r>
        <w:t>0000 0000 0000 0000 0000 0000 0000 0000</w:t>
      </w:r>
    </w:p>
    <w:p w14:paraId="4A65BB25" w14:textId="77777777" w:rsidR="00B63806" w:rsidRDefault="00B63806" w:rsidP="00B63806">
      <w:r>
        <w:t>0000 0000 0000 0000 0000 0000 0000 0000</w:t>
      </w:r>
    </w:p>
    <w:p w14:paraId="3BC95734" w14:textId="77777777" w:rsidR="00B63806" w:rsidRDefault="00B63806" w:rsidP="00B63806">
      <w:r>
        <w:t>0000 0000 0000 0000 0000 0000 0000 0000</w:t>
      </w:r>
    </w:p>
    <w:p w14:paraId="36233AC9" w14:textId="77777777" w:rsidR="00B63806" w:rsidRDefault="00B63806" w:rsidP="00B63806">
      <w:r>
        <w:t>0000 0000 0000 0000 0000 0000 0000 0000</w:t>
      </w:r>
    </w:p>
    <w:p w14:paraId="00930325" w14:textId="77777777" w:rsidR="00B63806" w:rsidRDefault="00B63806" w:rsidP="00B63806">
      <w:r>
        <w:t>0000 0000 0000 0000 0000 0000 0000 0000</w:t>
      </w:r>
    </w:p>
    <w:p w14:paraId="22EC58EB" w14:textId="77777777" w:rsidR="00B63806" w:rsidRDefault="00B63806" w:rsidP="00B63806">
      <w:r>
        <w:t>0000 0000 0000 0000 0000 0000 0000 0000</w:t>
      </w:r>
    </w:p>
    <w:p w14:paraId="601BE4DF" w14:textId="77777777" w:rsidR="00B63806" w:rsidRDefault="00B63806" w:rsidP="00B63806">
      <w:r>
        <w:t>0000 0000 0000 0000 0000 0000 0000 0000</w:t>
      </w:r>
    </w:p>
    <w:p w14:paraId="29281884" w14:textId="77777777" w:rsidR="00B63806" w:rsidRDefault="00B63806" w:rsidP="00B63806">
      <w:r>
        <w:t>0000 0000 0000 0000 0000 0000 0000 0000</w:t>
      </w:r>
    </w:p>
    <w:p w14:paraId="0241457E" w14:textId="77777777" w:rsidR="00B63806" w:rsidRDefault="00B63806" w:rsidP="00B63806">
      <w:r>
        <w:t>0000 0000 0000 0000 0000 0000 0000 0000</w:t>
      </w:r>
    </w:p>
    <w:p w14:paraId="1D139578" w14:textId="77777777" w:rsidR="00B63806" w:rsidRDefault="00B63806" w:rsidP="00B63806">
      <w:r>
        <w:t>0000 0000 0000 0000 0000 0000 0000 0000</w:t>
      </w:r>
    </w:p>
    <w:p w14:paraId="1359D3E5" w14:textId="77777777" w:rsidR="00B63806" w:rsidRDefault="00B63806" w:rsidP="00B63806">
      <w:r>
        <w:t>0000 0000 0000 0000 0000 0000 0000 0000</w:t>
      </w:r>
    </w:p>
    <w:p w14:paraId="7822C49D" w14:textId="77777777" w:rsidR="00B63806" w:rsidRDefault="00B63806" w:rsidP="00B63806">
      <w:r>
        <w:t>0000 0000 0000 0000 0000 0000 0000 0000</w:t>
      </w:r>
    </w:p>
    <w:p w14:paraId="68DDC5BA" w14:textId="77777777" w:rsidR="00B63806" w:rsidRDefault="00B63806" w:rsidP="00B63806">
      <w:r>
        <w:t>0000 0000 0000 0000 0000 0000 0000 0000</w:t>
      </w:r>
    </w:p>
    <w:p w14:paraId="1EF752CE" w14:textId="77777777" w:rsidR="00B63806" w:rsidRDefault="00B63806" w:rsidP="00B63806">
      <w:r>
        <w:t>0000 0000 0000 0000 0000 0000 0000 0000</w:t>
      </w:r>
    </w:p>
    <w:p w14:paraId="11306156" w14:textId="77777777" w:rsidR="00B63806" w:rsidRDefault="00B63806" w:rsidP="00B63806">
      <w:r>
        <w:t>0000 0000 0000 0000 0000 0000 0000 0000</w:t>
      </w:r>
    </w:p>
    <w:p w14:paraId="0812D213" w14:textId="77777777" w:rsidR="00B63806" w:rsidRDefault="00B63806" w:rsidP="00B63806">
      <w:r>
        <w:t>0000 0000 0000 0000 0000 0000 0000 0000</w:t>
      </w:r>
    </w:p>
    <w:p w14:paraId="5511CE5C" w14:textId="77777777" w:rsidR="00B63806" w:rsidRDefault="00B63806" w:rsidP="00B63806">
      <w:r>
        <w:t>0000 0000 0000 0000 0000 0000 0000 0000</w:t>
      </w:r>
    </w:p>
    <w:p w14:paraId="272686C0" w14:textId="77777777" w:rsidR="00B63806" w:rsidRDefault="00B63806" w:rsidP="00B63806">
      <w:r>
        <w:t>0000 0000 0000 0000 0000 0000 0000 0000</w:t>
      </w:r>
    </w:p>
    <w:p w14:paraId="0C0C39BD" w14:textId="77777777" w:rsidR="00B63806" w:rsidRDefault="00B63806" w:rsidP="00B63806">
      <w:r>
        <w:t>0000 0000 0000 0000 0000 0000 0000 0000</w:t>
      </w:r>
    </w:p>
    <w:p w14:paraId="4C0FADCC" w14:textId="77777777" w:rsidR="00B63806" w:rsidRDefault="00B63806" w:rsidP="00B63806">
      <w:r>
        <w:t>0000 0000 0000 0000 0000 0000 0000 0000</w:t>
      </w:r>
    </w:p>
    <w:p w14:paraId="108B5669" w14:textId="77777777" w:rsidR="00B63806" w:rsidRDefault="00B63806" w:rsidP="00B63806">
      <w:r>
        <w:t>0000 0000 0000 0000 0000 0000 0000 0000</w:t>
      </w:r>
    </w:p>
    <w:p w14:paraId="4C7EB1D1" w14:textId="77777777" w:rsidR="00B63806" w:rsidRDefault="00B63806" w:rsidP="00B63806">
      <w:r>
        <w:t>0000 0000 0000 0000 0000 0000 0000 0000</w:t>
      </w:r>
    </w:p>
    <w:p w14:paraId="33787731" w14:textId="77777777" w:rsidR="00B63806" w:rsidRDefault="00B63806" w:rsidP="00B63806">
      <w:r>
        <w:t>0000 0000 0000 0000 0000 0000 0000 0000</w:t>
      </w:r>
    </w:p>
    <w:p w14:paraId="2F816B98" w14:textId="77777777" w:rsidR="00B63806" w:rsidRDefault="00B63806" w:rsidP="00B63806">
      <w:r>
        <w:t>0000 0000 0000 0000 0000 0000 0000 0000</w:t>
      </w:r>
    </w:p>
    <w:p w14:paraId="13096310" w14:textId="77777777" w:rsidR="00B63806" w:rsidRDefault="00B63806" w:rsidP="00B63806">
      <w:r>
        <w:t>0000 0000 0000 0000 0000 0000 0000 0000</w:t>
      </w:r>
    </w:p>
    <w:p w14:paraId="6A2A232B" w14:textId="77777777" w:rsidR="00B63806" w:rsidRDefault="00B63806" w:rsidP="00B63806">
      <w:r>
        <w:t>0000 0000 0000 0000 0000 0000 0000 0000</w:t>
      </w:r>
    </w:p>
    <w:p w14:paraId="6D9417F6" w14:textId="77777777" w:rsidR="00B63806" w:rsidRDefault="00B63806" w:rsidP="00B63806">
      <w:r>
        <w:t>0000 0000 0000 0000 0000 0000 0000 0000</w:t>
      </w:r>
    </w:p>
    <w:p w14:paraId="6568356C" w14:textId="77777777" w:rsidR="00B63806" w:rsidRDefault="00B63806" w:rsidP="00B63806">
      <w:r>
        <w:t>0000 0000 0000 0000 0000 0000 0000 0000</w:t>
      </w:r>
    </w:p>
    <w:p w14:paraId="69D65037" w14:textId="77777777" w:rsidR="00B63806" w:rsidRDefault="00B63806" w:rsidP="00B63806">
      <w:r>
        <w:t>0000 0000 0000 0000 0000 0000 0000 0000</w:t>
      </w:r>
    </w:p>
    <w:p w14:paraId="5DD041F8" w14:textId="77777777" w:rsidR="00B63806" w:rsidRDefault="00B63806" w:rsidP="00B63806">
      <w:r>
        <w:t>0000 0000 0000 0000 0000 0000 0000 0000</w:t>
      </w:r>
    </w:p>
    <w:p w14:paraId="197FA7D4" w14:textId="77777777" w:rsidR="00B63806" w:rsidRDefault="00B63806" w:rsidP="00B63806">
      <w:r>
        <w:t>0000 0000 0000 0000 0000 0000 0000 0000</w:t>
      </w:r>
    </w:p>
    <w:p w14:paraId="51563699" w14:textId="77777777" w:rsidR="00B63806" w:rsidRDefault="00B63806" w:rsidP="00B63806">
      <w:r>
        <w:t>0000 0000 0000 0000 0000 0000 0000 0000</w:t>
      </w:r>
    </w:p>
    <w:p w14:paraId="73796977" w14:textId="77777777" w:rsidR="00B63806" w:rsidRDefault="00B63806" w:rsidP="00B63806">
      <w:r>
        <w:t>0000 0000 0000 0000 0000 0000 0000 0000</w:t>
      </w:r>
    </w:p>
    <w:p w14:paraId="13CFEAED" w14:textId="77777777" w:rsidR="00B63806" w:rsidRDefault="00B63806" w:rsidP="00B63806">
      <w:r>
        <w:t>0000 0000 0000 0000 0000 0000 0000 0000</w:t>
      </w:r>
    </w:p>
    <w:p w14:paraId="2A7440C5" w14:textId="77777777" w:rsidR="00B63806" w:rsidRDefault="00B63806" w:rsidP="00B63806">
      <w:r>
        <w:t>0000 0000 0000 0000 0000 0000 0000 0000</w:t>
      </w:r>
    </w:p>
    <w:p w14:paraId="48E581A9" w14:textId="77777777" w:rsidR="00B63806" w:rsidRDefault="00B63806" w:rsidP="00B63806">
      <w:r>
        <w:t>0000 0000 0000 0000 0000 0000 0000 0000</w:t>
      </w:r>
    </w:p>
    <w:p w14:paraId="27ABFDCC" w14:textId="77777777" w:rsidR="00B63806" w:rsidRDefault="00B63806" w:rsidP="00B63806">
      <w:r>
        <w:t>0000 0000 0000 0000 0000 0000 0000 0000</w:t>
      </w:r>
    </w:p>
    <w:p w14:paraId="0C3446F1" w14:textId="77777777" w:rsidR="00B63806" w:rsidRDefault="00B63806" w:rsidP="00B63806">
      <w:r>
        <w:t>0000 0000 0000 0000 0000 0000 0000 0000</w:t>
      </w:r>
    </w:p>
    <w:p w14:paraId="4C923822" w14:textId="77777777" w:rsidR="00B63806" w:rsidRDefault="00B63806" w:rsidP="00B63806">
      <w:r>
        <w:t>0000 0000 0000 0000 0000 0000 0000 0000</w:t>
      </w:r>
    </w:p>
    <w:p w14:paraId="20804D1D" w14:textId="77777777" w:rsidR="00B63806" w:rsidRDefault="00B63806" w:rsidP="00B63806">
      <w:r>
        <w:t>0000 0000 0000 0000 0000 0000 0000 0000</w:t>
      </w:r>
    </w:p>
    <w:p w14:paraId="751B266D" w14:textId="77777777" w:rsidR="00B63806" w:rsidRDefault="00B63806" w:rsidP="00B63806">
      <w:r>
        <w:t>0000 0000 0000 0000 0000 0000 0000 0000</w:t>
      </w:r>
    </w:p>
    <w:p w14:paraId="2D9E1C15" w14:textId="77777777" w:rsidR="00B63806" w:rsidRDefault="00B63806" w:rsidP="00B63806">
      <w:r>
        <w:t>0000 0000 0000 0000 0000 0000 0000 0000</w:t>
      </w:r>
    </w:p>
    <w:p w14:paraId="25A82E78" w14:textId="77777777" w:rsidR="00B63806" w:rsidRDefault="00B63806" w:rsidP="00B63806">
      <w:r>
        <w:t>0000 0000 0000 0000 0000 0000 0000 0000</w:t>
      </w:r>
    </w:p>
    <w:p w14:paraId="400B6718" w14:textId="77777777" w:rsidR="00B63806" w:rsidRDefault="00B63806" w:rsidP="00B63806">
      <w:r>
        <w:t>0000 0000 0000 0000 0000 0000 0000 0000</w:t>
      </w:r>
    </w:p>
    <w:p w14:paraId="107ED1B9" w14:textId="77777777" w:rsidR="00B63806" w:rsidRDefault="00B63806" w:rsidP="00B63806">
      <w:r>
        <w:t>0000 0000 0000 0000 0000 0000 0000 0000</w:t>
      </w:r>
    </w:p>
    <w:p w14:paraId="6C405D0D" w14:textId="77777777" w:rsidR="00B63806" w:rsidRDefault="00B63806" w:rsidP="00B63806">
      <w:r>
        <w:t>0000 0000 0000 0000 0000 0000 0000 0000</w:t>
      </w:r>
    </w:p>
    <w:p w14:paraId="7C3EBA6C" w14:textId="77777777" w:rsidR="00B63806" w:rsidRDefault="00B63806" w:rsidP="00B63806">
      <w:r>
        <w:t>0000 0000 0000 0000 0000 0000 0000 0000</w:t>
      </w:r>
    </w:p>
    <w:p w14:paraId="0D82C76F" w14:textId="77777777" w:rsidR="00B63806" w:rsidRDefault="00B63806" w:rsidP="00B63806">
      <w:r>
        <w:t>0000 0000 0000 0000 0000 0000 0000 0000</w:t>
      </w:r>
    </w:p>
    <w:p w14:paraId="6D29AD16" w14:textId="77777777" w:rsidR="00B63806" w:rsidRDefault="00B63806" w:rsidP="00B63806">
      <w:r>
        <w:t>0000 0000 0000 0000 0000 0000 0000 0000</w:t>
      </w:r>
    </w:p>
    <w:p w14:paraId="72E214EF" w14:textId="77777777" w:rsidR="00B63806" w:rsidRDefault="00B63806" w:rsidP="00B63806">
      <w:r>
        <w:t>0000 0000 0000 0000 0000 0000 0000 0000</w:t>
      </w:r>
    </w:p>
    <w:p w14:paraId="6649FD0C" w14:textId="77777777" w:rsidR="00B63806" w:rsidRDefault="00B63806" w:rsidP="00B63806">
      <w:r>
        <w:t>0000 0000 0000 0000 0000 0000 0000 0000</w:t>
      </w:r>
    </w:p>
    <w:p w14:paraId="3F7DA8AD" w14:textId="77777777" w:rsidR="00B63806" w:rsidRDefault="00B63806" w:rsidP="00B63806">
      <w:r>
        <w:t>0000 0000 0000 0000 0000 0000 0000 0000</w:t>
      </w:r>
    </w:p>
    <w:p w14:paraId="52BCBD3A" w14:textId="77777777" w:rsidR="00B63806" w:rsidRDefault="00B63806" w:rsidP="00B63806">
      <w:r>
        <w:t>0000 0000 0000 0000 0000 0000 0000 0000</w:t>
      </w:r>
    </w:p>
    <w:p w14:paraId="2DB445BE" w14:textId="77777777" w:rsidR="00B63806" w:rsidRDefault="00B63806" w:rsidP="00B63806">
      <w:r>
        <w:t>0000 0000 0000 0000 0000 0000 0000 0000</w:t>
      </w:r>
    </w:p>
    <w:p w14:paraId="77E46489" w14:textId="77777777" w:rsidR="00B63806" w:rsidRDefault="00B63806" w:rsidP="00B63806">
      <w:r>
        <w:t>0000 0000 0000 0000 0000 0000 0000 0000</w:t>
      </w:r>
    </w:p>
    <w:p w14:paraId="0FF1C5CC" w14:textId="77777777" w:rsidR="00B63806" w:rsidRDefault="00B63806" w:rsidP="00B63806">
      <w:r>
        <w:t>0000 0000 0000 0000 0000 0000 0000 0000</w:t>
      </w:r>
    </w:p>
    <w:p w14:paraId="493DD77C" w14:textId="77777777" w:rsidR="00B63806" w:rsidRDefault="00B63806" w:rsidP="00B63806">
      <w:r>
        <w:t>0000 0000 0000 0000 0000 0000 0000 0000</w:t>
      </w:r>
    </w:p>
    <w:p w14:paraId="6480889C" w14:textId="77777777" w:rsidR="00B63806" w:rsidRDefault="00B63806" w:rsidP="00B63806">
      <w:r>
        <w:t>0000 0000 0000 0000 0000 0000 0000 0000</w:t>
      </w:r>
    </w:p>
    <w:p w14:paraId="3205BD56" w14:textId="77777777" w:rsidR="00B63806" w:rsidRDefault="00B63806" w:rsidP="00B63806">
      <w:r>
        <w:t>0000 0000 0000 0000 0000 0000 0000 0000</w:t>
      </w:r>
    </w:p>
    <w:p w14:paraId="213D5EF7" w14:textId="77777777" w:rsidR="00B63806" w:rsidRDefault="00B63806" w:rsidP="00B63806">
      <w:r>
        <w:t>0000 0000 0000 0000 0000 0000 0000 0000</w:t>
      </w:r>
    </w:p>
    <w:p w14:paraId="4A70F196" w14:textId="77777777" w:rsidR="00B63806" w:rsidRDefault="00B63806" w:rsidP="00B63806">
      <w:r>
        <w:t>0000 0000 0000 0000 0000 0000 0000 0000</w:t>
      </w:r>
    </w:p>
    <w:p w14:paraId="69F0E8BF" w14:textId="77777777" w:rsidR="00B63806" w:rsidRDefault="00B63806" w:rsidP="00B63806">
      <w:r>
        <w:t>0000 0000 0000 0000 0000 0000 0000 0000</w:t>
      </w:r>
    </w:p>
    <w:p w14:paraId="5A1DDEBF" w14:textId="77777777" w:rsidR="00B63806" w:rsidRDefault="00B63806" w:rsidP="00B63806">
      <w:r>
        <w:t>0000 0000 0000 0000 0000 0000 0000 0000</w:t>
      </w:r>
    </w:p>
    <w:p w14:paraId="46F72CCA" w14:textId="77777777" w:rsidR="00B63806" w:rsidRDefault="00B63806" w:rsidP="00B63806">
      <w:r>
        <w:t>0000 0000 0000 0000 0000 0000 0000 0000</w:t>
      </w:r>
    </w:p>
    <w:p w14:paraId="137E0E56" w14:textId="77777777" w:rsidR="00B63806" w:rsidRDefault="00B63806" w:rsidP="00B63806">
      <w:r>
        <w:t>0000 0000 0000 0000 0000 0000 0000 0000</w:t>
      </w:r>
    </w:p>
    <w:p w14:paraId="65F8C19F" w14:textId="77777777" w:rsidR="00B63806" w:rsidRDefault="00B63806" w:rsidP="00B63806">
      <w:r>
        <w:t>0000 0000 0000 0000 0000 0000 0000 0000</w:t>
      </w:r>
    </w:p>
    <w:p w14:paraId="1328DC70" w14:textId="77777777" w:rsidR="00B63806" w:rsidRDefault="00B63806" w:rsidP="00B63806">
      <w:r>
        <w:t>0000 0000 0000 0000 0000 0000 0000 0000</w:t>
      </w:r>
    </w:p>
    <w:p w14:paraId="219D68D7" w14:textId="77777777" w:rsidR="00B63806" w:rsidRDefault="00B63806" w:rsidP="00B63806">
      <w:r>
        <w:t>0000 0000 0000 0000 0000 0000 0000 0000</w:t>
      </w:r>
    </w:p>
    <w:p w14:paraId="2ECBC3C4" w14:textId="77777777" w:rsidR="00B63806" w:rsidRDefault="00B63806" w:rsidP="00B63806">
      <w:r>
        <w:t>0000 0000 0000 0000 0000 0000 0000 0000</w:t>
      </w:r>
    </w:p>
    <w:p w14:paraId="5A2210DD" w14:textId="77777777" w:rsidR="00B63806" w:rsidRDefault="00B63806" w:rsidP="00B63806">
      <w:r>
        <w:t>0000 0000 0000 0000 0000 0000 0000 0000</w:t>
      </w:r>
    </w:p>
    <w:p w14:paraId="67EDE63E" w14:textId="77777777" w:rsidR="00B63806" w:rsidRDefault="00B63806" w:rsidP="00B63806">
      <w:r>
        <w:t>0000 0000 0000 0000 0000 0000 0000 0000</w:t>
      </w:r>
    </w:p>
    <w:p w14:paraId="2CA6D14F" w14:textId="77777777" w:rsidR="00B63806" w:rsidRDefault="00B63806" w:rsidP="00B63806">
      <w:r>
        <w:t>0000 0000 0000 0000 0000 0000 0000 0000</w:t>
      </w:r>
    </w:p>
    <w:p w14:paraId="16B8960C" w14:textId="77777777" w:rsidR="00B63806" w:rsidRDefault="00B63806" w:rsidP="00B63806">
      <w:r>
        <w:t>0000 0000 0000 0000 0000 0000 0000 0000</w:t>
      </w:r>
    </w:p>
    <w:p w14:paraId="426115BD" w14:textId="77777777" w:rsidR="00B63806" w:rsidRDefault="00B63806" w:rsidP="00B63806">
      <w:r>
        <w:t>0000 0000 0000 0000 0000 0000 0000 0000</w:t>
      </w:r>
    </w:p>
    <w:p w14:paraId="218BC329" w14:textId="77777777" w:rsidR="00B63806" w:rsidRDefault="00B63806" w:rsidP="00B63806">
      <w:r>
        <w:t>0000 0000 0000 0000 0000 0000 0000 0000</w:t>
      </w:r>
    </w:p>
    <w:p w14:paraId="09CACB06" w14:textId="77777777" w:rsidR="00B63806" w:rsidRDefault="00B63806" w:rsidP="00B63806">
      <w:r>
        <w:t>0000 0000 0000 0000 0000 0000 0000 0000</w:t>
      </w:r>
    </w:p>
    <w:p w14:paraId="43DB5176" w14:textId="77777777" w:rsidR="00B63806" w:rsidRDefault="00B63806" w:rsidP="00B63806">
      <w:r>
        <w:t>0000 0000 0000 0000 0000 0000 0000 0000</w:t>
      </w:r>
    </w:p>
    <w:p w14:paraId="4FD1031E" w14:textId="77777777" w:rsidR="00B63806" w:rsidRDefault="00B63806" w:rsidP="00B63806">
      <w:r>
        <w:t>0000 0000 0000 0000 0000 0000 0000 0000</w:t>
      </w:r>
    </w:p>
    <w:p w14:paraId="20717B47" w14:textId="77777777" w:rsidR="00B63806" w:rsidRDefault="00B63806" w:rsidP="00B63806">
      <w:r>
        <w:t>0000 0000 0000 0000 0000 0000 0000 0000</w:t>
      </w:r>
    </w:p>
    <w:p w14:paraId="3C93236B" w14:textId="77777777" w:rsidR="00B63806" w:rsidRDefault="00B63806" w:rsidP="00B63806">
      <w:r>
        <w:t>0000 0000 0000 0000 0000 0000 0000 0000</w:t>
      </w:r>
    </w:p>
    <w:p w14:paraId="73C2846D" w14:textId="77777777" w:rsidR="00B63806" w:rsidRDefault="00B63806" w:rsidP="00B63806">
      <w:r>
        <w:t>0000 0000 0000 0000 0000 0000 0000 0000</w:t>
      </w:r>
    </w:p>
    <w:p w14:paraId="085F5185" w14:textId="77777777" w:rsidR="00B63806" w:rsidRDefault="00B63806" w:rsidP="00B63806">
      <w:r>
        <w:t>0000 0000 0000 0000 0000 0000 0000 0000</w:t>
      </w:r>
    </w:p>
    <w:p w14:paraId="4BC721F9" w14:textId="77777777" w:rsidR="00B63806" w:rsidRDefault="00B63806" w:rsidP="00B63806">
      <w:r>
        <w:t>0000 0000 0000 0000 0000 0000 0000 0000</w:t>
      </w:r>
    </w:p>
    <w:p w14:paraId="316F3250" w14:textId="77777777" w:rsidR="00B63806" w:rsidRDefault="00B63806" w:rsidP="00B63806">
      <w:r>
        <w:t>0000 0000 0000 0000 0000 0000 0000 0000</w:t>
      </w:r>
    </w:p>
    <w:p w14:paraId="11E9ED46" w14:textId="77777777" w:rsidR="00B63806" w:rsidRDefault="00B63806" w:rsidP="00B63806">
      <w:r>
        <w:t>0000 0000 0000 0000 0000 0000 0000 0000</w:t>
      </w:r>
    </w:p>
    <w:p w14:paraId="56405179" w14:textId="77777777" w:rsidR="00B63806" w:rsidRDefault="00B63806" w:rsidP="00B63806">
      <w:r>
        <w:t>0000 0000 0000 0000 0000 0000 0000 0000</w:t>
      </w:r>
    </w:p>
    <w:p w14:paraId="7C826DE3" w14:textId="77777777" w:rsidR="00B63806" w:rsidRDefault="00B63806" w:rsidP="00B63806">
      <w:r>
        <w:t>0000 0000 0000 0000 0000 0000 0000 0000</w:t>
      </w:r>
    </w:p>
    <w:p w14:paraId="32BEA2FD" w14:textId="77777777" w:rsidR="00B63806" w:rsidRDefault="00B63806" w:rsidP="00B63806">
      <w:r>
        <w:t>0000 0000 0000 0000 0000 0000 0000 0000</w:t>
      </w:r>
    </w:p>
    <w:p w14:paraId="567F91C2" w14:textId="77777777" w:rsidR="00B63806" w:rsidRDefault="00B63806" w:rsidP="00B63806">
      <w:r>
        <w:t>0000 0000 0000 0000 0000 0000 0000 0000</w:t>
      </w:r>
    </w:p>
    <w:p w14:paraId="7707B51C" w14:textId="77777777" w:rsidR="00B63806" w:rsidRDefault="00B63806" w:rsidP="00B63806">
      <w:r>
        <w:t>0000 0000 0000 0000 0000 0000 0000 0000</w:t>
      </w:r>
    </w:p>
    <w:p w14:paraId="7DBBFA1D" w14:textId="77777777" w:rsidR="00B63806" w:rsidRDefault="00B63806" w:rsidP="00B63806">
      <w:r>
        <w:t>0000 0000 0000 0000 0000 0000 0000 0000</w:t>
      </w:r>
    </w:p>
    <w:p w14:paraId="2F772FFC" w14:textId="77777777" w:rsidR="00B63806" w:rsidRDefault="00B63806" w:rsidP="00B63806">
      <w:r>
        <w:t>0000 0000 0000 0000 0000 0000 0000 0000</w:t>
      </w:r>
    </w:p>
    <w:p w14:paraId="0A789D5C" w14:textId="77777777" w:rsidR="00B63806" w:rsidRDefault="00B63806" w:rsidP="00B63806">
      <w:r>
        <w:t>0000 0000 0000 0000 0000 0000 0000 0000</w:t>
      </w:r>
    </w:p>
    <w:p w14:paraId="5039787C" w14:textId="77777777" w:rsidR="00B63806" w:rsidRDefault="00B63806" w:rsidP="00B63806">
      <w:r>
        <w:t>0000 0000 0000 0000 0000 0000 0000 0000</w:t>
      </w:r>
    </w:p>
    <w:p w14:paraId="47D01160" w14:textId="77777777" w:rsidR="00B63806" w:rsidRDefault="00B63806" w:rsidP="00B63806">
      <w:r>
        <w:t>0000 0000 0000 0000 0000 0000 0000 0000</w:t>
      </w:r>
    </w:p>
    <w:p w14:paraId="14377209" w14:textId="77777777" w:rsidR="00B63806" w:rsidRDefault="00B63806" w:rsidP="00B63806">
      <w:r>
        <w:t>0000 0000 0000 0000 0000 0000 0000 0000</w:t>
      </w:r>
    </w:p>
    <w:p w14:paraId="2E1E74CC" w14:textId="77777777" w:rsidR="00B63806" w:rsidRDefault="00B63806" w:rsidP="00B63806">
      <w:r>
        <w:t>0000 0000 0000 0000 0000 0000 0000 0000</w:t>
      </w:r>
    </w:p>
    <w:p w14:paraId="6173926B" w14:textId="77777777" w:rsidR="00B63806" w:rsidRDefault="00B63806" w:rsidP="00B63806">
      <w:r>
        <w:t>0000 0000 0000 0000 0000 0000 0000 0000</w:t>
      </w:r>
    </w:p>
    <w:p w14:paraId="29C50AAF" w14:textId="77777777" w:rsidR="00B63806" w:rsidRDefault="00B63806" w:rsidP="00B63806">
      <w:r>
        <w:t>0000 0000 0000 0000 0000 0000 0000 0000</w:t>
      </w:r>
    </w:p>
    <w:p w14:paraId="0737A010" w14:textId="77777777" w:rsidR="00B63806" w:rsidRDefault="00B63806" w:rsidP="00B63806">
      <w:r>
        <w:t>0000 0000 0000 0000 0000 0000 0000 0000</w:t>
      </w:r>
    </w:p>
    <w:p w14:paraId="7C043A09" w14:textId="77777777" w:rsidR="00B63806" w:rsidRDefault="00B63806" w:rsidP="00B63806">
      <w:r>
        <w:t>0000 0000 0000 0000 0000 0000 0000 0000</w:t>
      </w:r>
    </w:p>
    <w:p w14:paraId="49335C43" w14:textId="77777777" w:rsidR="00B63806" w:rsidRDefault="00B63806" w:rsidP="00B63806">
      <w:r>
        <w:t>0000 0000 0000 0001 0000 0001 0000 0001</w:t>
      </w:r>
    </w:p>
    <w:p w14:paraId="52674CE2" w14:textId="77777777" w:rsidR="00B63806" w:rsidRDefault="00B63806" w:rsidP="00B63806">
      <w:r>
        <w:t>0000 0000 0000 0000 0000 0000 0000 0000</w:t>
      </w:r>
    </w:p>
    <w:p w14:paraId="5FFD4C12" w14:textId="77777777" w:rsidR="00B63806" w:rsidRDefault="00B63806" w:rsidP="00B63806">
      <w:r>
        <w:t>0000 0000 0000 0000 0000 0000 0000 0000</w:t>
      </w:r>
    </w:p>
    <w:p w14:paraId="135C43CE" w14:textId="77777777" w:rsidR="00B63806" w:rsidRDefault="00B63806" w:rsidP="00B63806">
      <w:r>
        <w:t>0000 0000 0000 0001 0000 0001 0000 0000</w:t>
      </w:r>
    </w:p>
    <w:p w14:paraId="55A1F393" w14:textId="77777777" w:rsidR="00B63806" w:rsidRDefault="00B63806" w:rsidP="00B63806">
      <w:r>
        <w:t>0000 0000 0000 0000 0000 0000 0000 0000</w:t>
      </w:r>
    </w:p>
    <w:p w14:paraId="410A4204" w14:textId="77777777" w:rsidR="00B63806" w:rsidRDefault="00B63806" w:rsidP="00B63806">
      <w:r>
        <w:t>0000 0000 0000 0000 0000 0000 0000 0000</w:t>
      </w:r>
    </w:p>
    <w:p w14:paraId="419377B5" w14:textId="77777777" w:rsidR="00B63806" w:rsidRDefault="00B63806" w:rsidP="00B63806">
      <w:r>
        <w:t>0000 0000 0000 0001 0000 0001 0000 0000</w:t>
      </w:r>
    </w:p>
    <w:p w14:paraId="516435F1" w14:textId="77777777" w:rsidR="00B63806" w:rsidRDefault="00B63806" w:rsidP="00B63806">
      <w:r>
        <w:t>0000 0000 0000 0000 0000 0000 0000 0000</w:t>
      </w:r>
    </w:p>
    <w:p w14:paraId="0C763A91" w14:textId="77777777" w:rsidR="00B63806" w:rsidRDefault="00B63806" w:rsidP="00B63806">
      <w:r>
        <w:t>0000 0000 0000 0000 0000 0000 0000 0000</w:t>
      </w:r>
    </w:p>
    <w:p w14:paraId="2EB18240" w14:textId="77777777" w:rsidR="00B63806" w:rsidRDefault="00B63806" w:rsidP="00B63806">
      <w:r>
        <w:t>0000 0000 0000 0000 0000 0000 0000 0000</w:t>
      </w:r>
    </w:p>
    <w:p w14:paraId="6ADEA637" w14:textId="77777777" w:rsidR="00B63806" w:rsidRDefault="00B63806" w:rsidP="00B63806">
      <w:r>
        <w:t>0000 0000 0000 0000 0000 0000 0000 0000</w:t>
      </w:r>
    </w:p>
    <w:p w14:paraId="7A9B8B6E" w14:textId="77777777" w:rsidR="00B63806" w:rsidRDefault="00B63806" w:rsidP="00B63806">
      <w:r>
        <w:t>0000 0000 0000 0000 0000 0000 0000 0000</w:t>
      </w:r>
    </w:p>
    <w:p w14:paraId="3C40FA1D" w14:textId="77777777" w:rsidR="00B63806" w:rsidRDefault="00B63806" w:rsidP="00B63806">
      <w:r>
        <w:t>0000 0000 0000 0000 0000 0000 0000 0000</w:t>
      </w:r>
    </w:p>
    <w:p w14:paraId="23C80DD1" w14:textId="77777777" w:rsidR="00B63806" w:rsidRDefault="00B63806" w:rsidP="00B63806">
      <w:r>
        <w:t>0000 0000 0000 0000 0000 0000 0000 0000</w:t>
      </w:r>
    </w:p>
    <w:p w14:paraId="4CC6D840" w14:textId="77777777" w:rsidR="00B63806" w:rsidRDefault="00B63806" w:rsidP="00B63806">
      <w:r>
        <w:t>0000 0000 0000 0000 0000 0000 0000 0000</w:t>
      </w:r>
    </w:p>
    <w:p w14:paraId="0362FA7A" w14:textId="77777777" w:rsidR="00B63806" w:rsidRDefault="00B63806" w:rsidP="00B63806">
      <w:r>
        <w:t>0000 0000 0000 0000 0000 0000 0000 0000</w:t>
      </w:r>
    </w:p>
    <w:p w14:paraId="072FCB07" w14:textId="77777777" w:rsidR="00B63806" w:rsidRDefault="00B63806" w:rsidP="00B63806">
      <w:r>
        <w:t>0000 0000 0000 0000 0000 0000 0000 0000</w:t>
      </w:r>
    </w:p>
    <w:p w14:paraId="4F8C8191" w14:textId="77777777" w:rsidR="00B63806" w:rsidRDefault="00B63806" w:rsidP="00B63806">
      <w:r>
        <w:t>0000 0000 0000 0000 0000 0000 0000 0000</w:t>
      </w:r>
    </w:p>
    <w:p w14:paraId="5C537017" w14:textId="77777777" w:rsidR="00B63806" w:rsidRDefault="00B63806" w:rsidP="00B63806">
      <w:r>
        <w:t>0000 0000 0000 0000 0000 0000 0000 0000</w:t>
      </w:r>
    </w:p>
    <w:p w14:paraId="08000916" w14:textId="77777777" w:rsidR="00B63806" w:rsidRDefault="00B63806" w:rsidP="00B63806">
      <w:r>
        <w:t>0000 0000 0000 0000 0000 0000 0000 0000</w:t>
      </w:r>
    </w:p>
    <w:p w14:paraId="04694599" w14:textId="77777777" w:rsidR="00B63806" w:rsidRDefault="00B63806" w:rsidP="00B63806">
      <w:r>
        <w:t>0000 0000 0000 0000 0000 0000 0000 0000</w:t>
      </w:r>
    </w:p>
    <w:p w14:paraId="559F9F53" w14:textId="77777777" w:rsidR="00B63806" w:rsidRDefault="00B63806" w:rsidP="00B63806">
      <w:r>
        <w:t>0000 0000 0000 0000 0000 0000 0000 0000</w:t>
      </w:r>
    </w:p>
    <w:p w14:paraId="67B01B73" w14:textId="77777777" w:rsidR="00B63806" w:rsidRDefault="00B63806" w:rsidP="00B63806">
      <w:r>
        <w:t>0000 0000 0000 0000 0000 0000 0000 0000</w:t>
      </w:r>
    </w:p>
    <w:p w14:paraId="6A1A04FC" w14:textId="77777777" w:rsidR="00B63806" w:rsidRDefault="00B63806" w:rsidP="00B63806">
      <w:r>
        <w:t>0000 0000 0000 0000 0000 0000 0000 0000</w:t>
      </w:r>
    </w:p>
    <w:p w14:paraId="033E1B35" w14:textId="77777777" w:rsidR="00B63806" w:rsidRDefault="00B63806" w:rsidP="00B63806">
      <w:r>
        <w:t>0000 0000 0000 0000 0000 0000 0000 0000</w:t>
      </w:r>
    </w:p>
    <w:p w14:paraId="00A663B3" w14:textId="77777777" w:rsidR="00B63806" w:rsidRDefault="00B63806" w:rsidP="00B63806">
      <w:r>
        <w:t>0000 0000 0000 0000 0000 0000 0000 0000</w:t>
      </w:r>
    </w:p>
    <w:p w14:paraId="0A4B7A4A" w14:textId="77777777" w:rsidR="00B63806" w:rsidRDefault="00B63806" w:rsidP="00B63806">
      <w:r>
        <w:t>0000 0000 0000 0000 0000 0000 0000 0000</w:t>
      </w:r>
    </w:p>
    <w:p w14:paraId="0C9F0C19" w14:textId="77777777" w:rsidR="00B63806" w:rsidRDefault="00B63806" w:rsidP="00B63806">
      <w:r>
        <w:t>0000 0000 0000 0000 0000 0000 0000 0000</w:t>
      </w:r>
    </w:p>
    <w:p w14:paraId="4C9FC9AB" w14:textId="77777777" w:rsidR="00B63806" w:rsidRDefault="00B63806" w:rsidP="00B63806">
      <w:r>
        <w:t>0000 0000 0000 0000 0000 0000 0000 0000</w:t>
      </w:r>
    </w:p>
    <w:p w14:paraId="29088610" w14:textId="77777777" w:rsidR="00B63806" w:rsidRDefault="00B63806" w:rsidP="00B63806">
      <w:r>
        <w:t>0000 0000 0000 0000 0000 0000 0000 0000</w:t>
      </w:r>
    </w:p>
    <w:p w14:paraId="470BD0CE" w14:textId="77777777" w:rsidR="00B63806" w:rsidRDefault="00B63806" w:rsidP="00B63806">
      <w:r>
        <w:t>0000 0000 0000 0000 0000 0000 0000 0000</w:t>
      </w:r>
    </w:p>
    <w:p w14:paraId="2B564322" w14:textId="77777777" w:rsidR="00B63806" w:rsidRDefault="00B63806" w:rsidP="00B63806">
      <w:r>
        <w:t>0000 0000 0000 0000 0000 0000 0000 0000</w:t>
      </w:r>
    </w:p>
    <w:p w14:paraId="275A3017" w14:textId="77777777" w:rsidR="00B63806" w:rsidRDefault="00B63806" w:rsidP="00B63806">
      <w:r>
        <w:t>0000 0000 0000 0000 0000 0000 0000 0000</w:t>
      </w:r>
    </w:p>
    <w:p w14:paraId="49F3B9CC" w14:textId="77777777" w:rsidR="00B63806" w:rsidRDefault="00B63806" w:rsidP="00B63806">
      <w:r>
        <w:t>0000 0000 0000 0000 0000 0000 0000 0000</w:t>
      </w:r>
    </w:p>
    <w:p w14:paraId="262B9FFA" w14:textId="77777777" w:rsidR="00B63806" w:rsidRDefault="00B63806" w:rsidP="00B63806">
      <w:r>
        <w:t>0000 0000 0000 0000 0000 0000 0000 0000</w:t>
      </w:r>
    </w:p>
    <w:p w14:paraId="72A4FDA1" w14:textId="77777777" w:rsidR="00B63806" w:rsidRDefault="00B63806" w:rsidP="00B63806">
      <w:r>
        <w:t>0000 0000 0000 0000 0000 0000 0000 0000</w:t>
      </w:r>
    </w:p>
    <w:p w14:paraId="3EA2F217" w14:textId="77777777" w:rsidR="00B63806" w:rsidRDefault="00B63806" w:rsidP="00B63806">
      <w:r>
        <w:t>0000 0000 0000 0000 0000 0000 0000 0000</w:t>
      </w:r>
    </w:p>
    <w:p w14:paraId="0C2E25B7" w14:textId="77777777" w:rsidR="00B63806" w:rsidRDefault="00B63806" w:rsidP="00B63806">
      <w:r>
        <w:t>0000 0000 0000 0000 0000 0000 0000 0000</w:t>
      </w:r>
    </w:p>
    <w:p w14:paraId="61698A49" w14:textId="77777777" w:rsidR="00B63806" w:rsidRDefault="00B63806" w:rsidP="00B63806">
      <w:r>
        <w:t>0000 0000 0000 0000 0000 0000 0000 0000</w:t>
      </w:r>
    </w:p>
    <w:p w14:paraId="28EB0430" w14:textId="77777777" w:rsidR="00B63806" w:rsidRDefault="00B63806" w:rsidP="00B63806">
      <w:r>
        <w:t>0000 0000 0000 0000 0000 0000 0000 0000</w:t>
      </w:r>
    </w:p>
    <w:p w14:paraId="5B0C6DF7" w14:textId="77777777" w:rsidR="00B63806" w:rsidRDefault="00B63806" w:rsidP="00B63806">
      <w:r>
        <w:t>0000 0000 0000 0000 0000 0000 0000 0000</w:t>
      </w:r>
    </w:p>
    <w:p w14:paraId="06E39658" w14:textId="77777777" w:rsidR="00B63806" w:rsidRDefault="00B63806" w:rsidP="00B63806">
      <w:r>
        <w:t>0000 0000 0000 0000 0000 0000 0000 0000</w:t>
      </w:r>
    </w:p>
    <w:p w14:paraId="640B59E0" w14:textId="77777777" w:rsidR="00B63806" w:rsidRDefault="00B63806" w:rsidP="00B63806">
      <w:r>
        <w:t>0000 0000 0000 0000 0000 0000 0000 0000</w:t>
      </w:r>
    </w:p>
    <w:p w14:paraId="2283D126" w14:textId="77777777" w:rsidR="00B63806" w:rsidRDefault="00B63806" w:rsidP="00B63806">
      <w:r>
        <w:t>0000 0000 0000 0000 0000 0000 0000 0000</w:t>
      </w:r>
    </w:p>
    <w:p w14:paraId="35FB726D" w14:textId="77777777" w:rsidR="00B63806" w:rsidRDefault="00B63806" w:rsidP="00B63806">
      <w:r>
        <w:t>0000 0000 0000 0000 0000 0000 0000 0000</w:t>
      </w:r>
    </w:p>
    <w:p w14:paraId="0A618E5A" w14:textId="77777777" w:rsidR="00B63806" w:rsidRDefault="00B63806" w:rsidP="00B63806">
      <w:r>
        <w:t>0000 0000 0000 0000 0000 0000 0000 0000</w:t>
      </w:r>
    </w:p>
    <w:p w14:paraId="5B9EC280" w14:textId="77777777" w:rsidR="00B63806" w:rsidRDefault="00B63806" w:rsidP="00B63806">
      <w:r>
        <w:t>0000 0000 0000 0000 0000 0000 0000 0000</w:t>
      </w:r>
    </w:p>
    <w:p w14:paraId="74987DFE" w14:textId="77777777" w:rsidR="00B63806" w:rsidRDefault="00B63806" w:rsidP="00B63806">
      <w:r>
        <w:t>0000 0000 0000 0000 0000 0000 0000 0000</w:t>
      </w:r>
    </w:p>
    <w:p w14:paraId="19265CC8" w14:textId="77777777" w:rsidR="00B63806" w:rsidRDefault="00B63806" w:rsidP="00B63806">
      <w:r>
        <w:t>0000 0000 0000 0000 0000 0000 0000 0000</w:t>
      </w:r>
    </w:p>
    <w:p w14:paraId="6FC22085" w14:textId="77777777" w:rsidR="00B63806" w:rsidRDefault="00B63806" w:rsidP="00B63806">
      <w:r>
        <w:t>0000 0000 0000 0000 0000 0000 0000 0000</w:t>
      </w:r>
    </w:p>
    <w:p w14:paraId="0566938B" w14:textId="77777777" w:rsidR="00B63806" w:rsidRDefault="00B63806" w:rsidP="00B63806">
      <w:r>
        <w:t>0000 0000 0000 0000 0000 0000 0000 0000</w:t>
      </w:r>
    </w:p>
    <w:p w14:paraId="4B36ED79" w14:textId="77777777" w:rsidR="00B63806" w:rsidRDefault="00B63806" w:rsidP="00B63806">
      <w:r>
        <w:t>0000 0000 0000 0000 0000 0000 0000 0000</w:t>
      </w:r>
    </w:p>
    <w:p w14:paraId="15411AB8" w14:textId="77777777" w:rsidR="00B63806" w:rsidRDefault="00B63806" w:rsidP="00B63806">
      <w:r>
        <w:t>0000 0000 0000 0000 0000 0000 0000 0000</w:t>
      </w:r>
    </w:p>
    <w:p w14:paraId="7DAABD90" w14:textId="77777777" w:rsidR="00B63806" w:rsidRDefault="00B63806" w:rsidP="00B63806">
      <w:r>
        <w:t>0000 0000 0000 0000 0000 0000 0000 0000</w:t>
      </w:r>
    </w:p>
    <w:p w14:paraId="1A372A69" w14:textId="77777777" w:rsidR="00B63806" w:rsidRDefault="00B63806" w:rsidP="00B63806">
      <w:r>
        <w:t>0000 0000 0000 0000 0000 0000 0000 0000</w:t>
      </w:r>
    </w:p>
    <w:p w14:paraId="5162C39A" w14:textId="77777777" w:rsidR="00B63806" w:rsidRDefault="00B63806" w:rsidP="00B63806">
      <w:r>
        <w:t>0000 0000 0000 0000 0000 0000 0000 0000</w:t>
      </w:r>
    </w:p>
    <w:p w14:paraId="54F6D365" w14:textId="77777777" w:rsidR="00B63806" w:rsidRDefault="00B63806" w:rsidP="00B63806">
      <w:r>
        <w:t>0000 0000 0000 0000 0000 0000 0000 0000</w:t>
      </w:r>
    </w:p>
    <w:p w14:paraId="1C18AB7A" w14:textId="77777777" w:rsidR="00B63806" w:rsidRDefault="00B63806" w:rsidP="00B63806">
      <w:r>
        <w:t>0000 0000 0000 0000 0000 0000 0000 0000</w:t>
      </w:r>
    </w:p>
    <w:p w14:paraId="79771C5E" w14:textId="77777777" w:rsidR="00B63806" w:rsidRDefault="00B63806" w:rsidP="00B63806">
      <w:r>
        <w:t>0000 0000 0000 0000 0000 0000 0000 0000</w:t>
      </w:r>
    </w:p>
    <w:p w14:paraId="69883310" w14:textId="77777777" w:rsidR="00B63806" w:rsidRDefault="00B63806" w:rsidP="00B63806">
      <w:r>
        <w:t>0000 0000 0000 0000 0000 0000 0000 0000</w:t>
      </w:r>
    </w:p>
    <w:p w14:paraId="291BE2D4" w14:textId="77777777" w:rsidR="00B63806" w:rsidRDefault="00B63806" w:rsidP="00B63806">
      <w:r>
        <w:t>0000 0000 0000 0000 0000 0000 0000 0000</w:t>
      </w:r>
    </w:p>
    <w:p w14:paraId="2DD995B7" w14:textId="77777777" w:rsidR="00B63806" w:rsidRDefault="00B63806" w:rsidP="00B63806">
      <w:r>
        <w:t>0000 0000 0000 0000 0000 0000 0000 0000</w:t>
      </w:r>
    </w:p>
    <w:p w14:paraId="0F5157E3" w14:textId="77777777" w:rsidR="00B63806" w:rsidRDefault="00B63806" w:rsidP="00B63806">
      <w:r>
        <w:t>0000 0000 0000 0000 0000 0000 0000 0000</w:t>
      </w:r>
    </w:p>
    <w:p w14:paraId="3EA5611A" w14:textId="77777777" w:rsidR="00B63806" w:rsidRDefault="00B63806" w:rsidP="00B63806">
      <w:r>
        <w:t>0000 0000 0000 0000 0000 0000 0000 0000</w:t>
      </w:r>
    </w:p>
    <w:p w14:paraId="698B00C7" w14:textId="77777777" w:rsidR="00B63806" w:rsidRDefault="00B63806" w:rsidP="00B63806">
      <w:r>
        <w:t>0000 0000 0000 0000 0000 0000 0000 0000</w:t>
      </w:r>
    </w:p>
    <w:p w14:paraId="14A9C66F" w14:textId="77777777" w:rsidR="00B63806" w:rsidRDefault="00B63806" w:rsidP="00B63806">
      <w:r>
        <w:t>0000 0000 0000 0000 0000 0000 0000 0000</w:t>
      </w:r>
    </w:p>
    <w:p w14:paraId="502E58A1" w14:textId="77777777" w:rsidR="00B63806" w:rsidRDefault="00B63806" w:rsidP="00B63806">
      <w:r>
        <w:t>0000 0000 0000 0000 0000 0000 0000 0000</w:t>
      </w:r>
    </w:p>
    <w:p w14:paraId="1D0AFD32" w14:textId="77777777" w:rsidR="00B63806" w:rsidRDefault="00B63806" w:rsidP="00B63806">
      <w:r>
        <w:t>0000 0000 0000 0000 0000 0000 0000 0000</w:t>
      </w:r>
    </w:p>
    <w:p w14:paraId="49A01F6F" w14:textId="77777777" w:rsidR="00B63806" w:rsidRDefault="00B63806" w:rsidP="00B63806">
      <w:r>
        <w:t>0000 0000 0000 0000 0000 0000 0000 0000</w:t>
      </w:r>
    </w:p>
    <w:p w14:paraId="1EE2CEFA" w14:textId="77777777" w:rsidR="00B63806" w:rsidRDefault="00B63806" w:rsidP="00B63806">
      <w:r>
        <w:t>0000 0000 0000 0000 0000 0000 0000 0000</w:t>
      </w:r>
    </w:p>
    <w:p w14:paraId="7E2B04A3" w14:textId="77777777" w:rsidR="00B63806" w:rsidRDefault="00B63806" w:rsidP="00B63806">
      <w:r>
        <w:t>0000 0000 0000 0000 0000 0000 0000 0000</w:t>
      </w:r>
    </w:p>
    <w:p w14:paraId="535DEDC8" w14:textId="77777777" w:rsidR="00B63806" w:rsidRDefault="00B63806" w:rsidP="00B63806">
      <w:r>
        <w:t>0000 0000 0000 0000 0000 0000 0000 0000</w:t>
      </w:r>
    </w:p>
    <w:p w14:paraId="5577E234" w14:textId="77777777" w:rsidR="00B63806" w:rsidRDefault="00B63806" w:rsidP="00B63806">
      <w:r>
        <w:t>0000 0000 0000 0000 0000 0000 0000 0000</w:t>
      </w:r>
    </w:p>
    <w:p w14:paraId="732DC8D8" w14:textId="77777777" w:rsidR="00B63806" w:rsidRDefault="00B63806" w:rsidP="00B63806">
      <w:r>
        <w:t>0000 0000 0000 0000 0000 0000 0000 0000</w:t>
      </w:r>
    </w:p>
    <w:p w14:paraId="3E7EEC26" w14:textId="77777777" w:rsidR="00B63806" w:rsidRDefault="00B63806" w:rsidP="00B63806">
      <w:r>
        <w:t>0000 0000 0000 0000 0000 0000 0000 0000</w:t>
      </w:r>
    </w:p>
    <w:p w14:paraId="26363404" w14:textId="77777777" w:rsidR="00B63806" w:rsidRDefault="00B63806" w:rsidP="00B63806">
      <w:r>
        <w:t>0000 0000 0000 0000 0000 0000 0000 0000</w:t>
      </w:r>
    </w:p>
    <w:p w14:paraId="08763880" w14:textId="77777777" w:rsidR="00B63806" w:rsidRDefault="00B63806" w:rsidP="00B63806">
      <w:r>
        <w:t>0000 0000 0000 0000 0000 0000 0000 0000</w:t>
      </w:r>
    </w:p>
    <w:p w14:paraId="3A623F12" w14:textId="77777777" w:rsidR="00B63806" w:rsidRDefault="00B63806" w:rsidP="00B63806">
      <w:r>
        <w:t>0000 0000 0000 0000 0000 0000 0000 0000</w:t>
      </w:r>
    </w:p>
    <w:p w14:paraId="661A74B2" w14:textId="77777777" w:rsidR="00B63806" w:rsidRDefault="00B63806" w:rsidP="00B63806">
      <w:r>
        <w:t>0000 0000 0000 0000 0000 0000 0000 0000</w:t>
      </w:r>
    </w:p>
    <w:p w14:paraId="1FFBC4BB" w14:textId="77777777" w:rsidR="00B63806" w:rsidRDefault="00B63806" w:rsidP="00B63806">
      <w:r>
        <w:t>0000 0000 0000 0000 0000 0000 0000 0000</w:t>
      </w:r>
    </w:p>
    <w:p w14:paraId="18B6FB46" w14:textId="77777777" w:rsidR="00B63806" w:rsidRDefault="00B63806" w:rsidP="00B63806">
      <w:r>
        <w:t>0000 0000 0000 0000 0000 0000 0000 0000</w:t>
      </w:r>
    </w:p>
    <w:p w14:paraId="3ED26EE4" w14:textId="77777777" w:rsidR="00B63806" w:rsidRDefault="00B63806" w:rsidP="00B63806">
      <w:r>
        <w:t>0000 0000 0000 0001 0000 0000 0000 0000</w:t>
      </w:r>
    </w:p>
    <w:p w14:paraId="29F4FF17" w14:textId="77777777" w:rsidR="00B63806" w:rsidRDefault="00B63806" w:rsidP="00B63806">
      <w:r>
        <w:t>0000 0000 0000 0000 0000 0000 0000 0000</w:t>
      </w:r>
    </w:p>
    <w:p w14:paraId="36EADC2A" w14:textId="77777777" w:rsidR="00B63806" w:rsidRDefault="00B63806" w:rsidP="00B63806">
      <w:r>
        <w:t>0000 0000 0000 0000 0000 0000 0000 0000</w:t>
      </w:r>
    </w:p>
    <w:p w14:paraId="6B0D03AF" w14:textId="77777777" w:rsidR="00B63806" w:rsidRDefault="00B63806" w:rsidP="00B63806">
      <w:r>
        <w:t>0000 0000 0000 0000 0000 0000 0000 0000</w:t>
      </w:r>
    </w:p>
    <w:p w14:paraId="6D5334E7" w14:textId="77777777" w:rsidR="00B63806" w:rsidRDefault="00B63806" w:rsidP="00B63806">
      <w:r>
        <w:t>0000 0000 0000 0000 0000 0000 0000 0000</w:t>
      </w:r>
    </w:p>
    <w:p w14:paraId="2C216427" w14:textId="77777777" w:rsidR="00B63806" w:rsidRDefault="00B63806" w:rsidP="00B63806">
      <w:r>
        <w:t>0000 0000 0000 0000 0000 0000 0000 0000</w:t>
      </w:r>
    </w:p>
    <w:p w14:paraId="180BE4BE" w14:textId="77777777" w:rsidR="00B63806" w:rsidRDefault="00B63806" w:rsidP="00B63806">
      <w:r>
        <w:t>0000 0000 0000 0000 0000 0000 0000 0000</w:t>
      </w:r>
    </w:p>
    <w:p w14:paraId="1B5305D2" w14:textId="77777777" w:rsidR="00B63806" w:rsidRDefault="00B63806" w:rsidP="00B63806">
      <w:r>
        <w:t>0000 0000 0000 0000 0000 0000 0000 0000</w:t>
      </w:r>
    </w:p>
    <w:p w14:paraId="5B1316FD" w14:textId="77777777" w:rsidR="00B63806" w:rsidRDefault="00B63806" w:rsidP="00B63806">
      <w:r>
        <w:t>0000 0000 0000 0000 0000 0000 0000 0000</w:t>
      </w:r>
    </w:p>
    <w:p w14:paraId="0665CF9D" w14:textId="77777777" w:rsidR="00B63806" w:rsidRDefault="00B63806" w:rsidP="00B63806">
      <w:r>
        <w:t>0000 0000 0000 0000 0000 0000 0000 0000</w:t>
      </w:r>
    </w:p>
    <w:p w14:paraId="0ADA7C80" w14:textId="77777777" w:rsidR="00B63806" w:rsidRDefault="00B63806" w:rsidP="00B63806">
      <w:r>
        <w:t>0000 0000 0000 0000 0000 0000 0000 0000</w:t>
      </w:r>
    </w:p>
    <w:p w14:paraId="7AE6F265" w14:textId="77777777" w:rsidR="00B63806" w:rsidRDefault="00B63806" w:rsidP="00B63806">
      <w:r>
        <w:t>0000 0000 0000 0000 0000 0000 0000 0000</w:t>
      </w:r>
    </w:p>
    <w:p w14:paraId="08EDF9DE" w14:textId="77777777" w:rsidR="00B63806" w:rsidRDefault="00B63806" w:rsidP="00B63806">
      <w:r>
        <w:t>0000 0000 0000 0000 0000 0000 0000 0000</w:t>
      </w:r>
    </w:p>
    <w:p w14:paraId="2C975FCA" w14:textId="77777777" w:rsidR="00B63806" w:rsidRDefault="00B63806" w:rsidP="00B63806">
      <w:r>
        <w:t>0000 0000 0000 0000 0000 0000 0000 0000</w:t>
      </w:r>
    </w:p>
    <w:p w14:paraId="46428D51" w14:textId="77777777" w:rsidR="00B63806" w:rsidRDefault="00B63806" w:rsidP="00B63806">
      <w:r>
        <w:t>0000 0000 0000 0000 0000 0000 0000 0000</w:t>
      </w:r>
    </w:p>
    <w:p w14:paraId="02343A77" w14:textId="77777777" w:rsidR="00B63806" w:rsidRDefault="00B63806" w:rsidP="00B63806">
      <w:r>
        <w:t>0000 0000 0000 0000 0000 0000 0000 0000</w:t>
      </w:r>
    </w:p>
    <w:p w14:paraId="28B39922" w14:textId="77777777" w:rsidR="00B63806" w:rsidRDefault="00B63806" w:rsidP="00B63806">
      <w:r>
        <w:t>0000 0000 0000 0000 0000 0000 0000 0000</w:t>
      </w:r>
    </w:p>
    <w:p w14:paraId="0D068626" w14:textId="77777777" w:rsidR="00B63806" w:rsidRDefault="00B63806" w:rsidP="00B63806">
      <w:r>
        <w:t>0000 0000 0000 0000 0000 0000 0000 0000</w:t>
      </w:r>
    </w:p>
    <w:p w14:paraId="4E550D49" w14:textId="77777777" w:rsidR="00B63806" w:rsidRDefault="00B63806" w:rsidP="00B63806">
      <w:r>
        <w:t>0000 0000 0000 0000 0000 0000 0000 0000</w:t>
      </w:r>
    </w:p>
    <w:p w14:paraId="2FEB8D2D" w14:textId="77777777" w:rsidR="00B63806" w:rsidRDefault="00B63806" w:rsidP="00B63806">
      <w:r>
        <w:t>0000 0000 0000 0000 0000 0000 0000 0000</w:t>
      </w:r>
    </w:p>
    <w:p w14:paraId="7A93C126" w14:textId="77777777" w:rsidR="00B63806" w:rsidRDefault="00B63806" w:rsidP="00B63806">
      <w:r>
        <w:t>0000 0000 0000 0000 0000 0000 0000 0000</w:t>
      </w:r>
    </w:p>
    <w:p w14:paraId="1165CBCA" w14:textId="77777777" w:rsidR="00B63806" w:rsidRDefault="00B63806" w:rsidP="00B63806">
      <w:r>
        <w:t>0000 0000 0000 0000 0000 0000 0000 0000</w:t>
      </w:r>
    </w:p>
    <w:p w14:paraId="0947B6F7" w14:textId="77777777" w:rsidR="00B63806" w:rsidRDefault="00B63806" w:rsidP="00B63806">
      <w:r>
        <w:t>0000 0000 0000 0000 0000 0000 0000 0000</w:t>
      </w:r>
    </w:p>
    <w:p w14:paraId="1F42C626" w14:textId="77777777" w:rsidR="00B63806" w:rsidRDefault="00B63806" w:rsidP="00B63806">
      <w:r>
        <w:t>0000 0000 0000 0000 0000 0000 0000 0000</w:t>
      </w:r>
    </w:p>
    <w:p w14:paraId="5FB85DEB" w14:textId="77777777" w:rsidR="00B63806" w:rsidRDefault="00B63806" w:rsidP="00B63806">
      <w:r>
        <w:t>0000 0000 0000 0000 0000 0000 0000 0000</w:t>
      </w:r>
    </w:p>
    <w:p w14:paraId="3EF7F077" w14:textId="77777777" w:rsidR="00B63806" w:rsidRDefault="00B63806" w:rsidP="00B63806">
      <w:r>
        <w:t>0000 0000 0000 0000 0000 0000 0000 0000</w:t>
      </w:r>
    </w:p>
    <w:p w14:paraId="48D0D4E1" w14:textId="77777777" w:rsidR="00B63806" w:rsidRDefault="00B63806" w:rsidP="00B63806">
      <w:r>
        <w:t>0000 0000 0000 0000 0000 0000 0000 0000</w:t>
      </w:r>
    </w:p>
    <w:p w14:paraId="0E8398CD" w14:textId="77777777" w:rsidR="00B63806" w:rsidRDefault="00B63806" w:rsidP="00B63806">
      <w:r>
        <w:t>0000 0000 0000 0000 0000 0000 0000 0000</w:t>
      </w:r>
    </w:p>
    <w:p w14:paraId="6989BAE0" w14:textId="77777777" w:rsidR="00B63806" w:rsidRDefault="00B63806" w:rsidP="00B63806">
      <w:r>
        <w:t>0000 0000 0000 0000 0000 0000 0000 0000</w:t>
      </w:r>
    </w:p>
    <w:p w14:paraId="63D30B60" w14:textId="77777777" w:rsidR="00B63806" w:rsidRDefault="00B63806" w:rsidP="00B63806">
      <w:r>
        <w:t>0000 0000 0000 0000 0000 0000 0000 0000</w:t>
      </w:r>
    </w:p>
    <w:p w14:paraId="32684036" w14:textId="77777777" w:rsidR="00B63806" w:rsidRDefault="00B63806" w:rsidP="00B63806">
      <w:r>
        <w:t>0000 0000 0000 0000 0000 0000 0000 0000</w:t>
      </w:r>
    </w:p>
    <w:p w14:paraId="64742564" w14:textId="77777777" w:rsidR="00B63806" w:rsidRDefault="00B63806" w:rsidP="00B63806">
      <w:r>
        <w:t>0000 0000 0000 0000 0000 0000 0000 0000</w:t>
      </w:r>
    </w:p>
    <w:p w14:paraId="56CB5BFF" w14:textId="77777777" w:rsidR="00B63806" w:rsidRDefault="00B63806" w:rsidP="00B63806">
      <w:r>
        <w:t>0000 0000 0000 0000 0000 0000 0000 0000</w:t>
      </w:r>
    </w:p>
    <w:p w14:paraId="52952A57" w14:textId="77777777" w:rsidR="00B63806" w:rsidRDefault="00B63806" w:rsidP="00B63806">
      <w:r>
        <w:t>0000 0000 0000 0000 0000 0000 0000 0000</w:t>
      </w:r>
    </w:p>
    <w:p w14:paraId="3F862A3E" w14:textId="77777777" w:rsidR="00B63806" w:rsidRDefault="00B63806" w:rsidP="00B63806">
      <w:r>
        <w:t>0000 0000 0000 0000 0000 0000 0000 0000</w:t>
      </w:r>
    </w:p>
    <w:p w14:paraId="190F4FD0" w14:textId="77777777" w:rsidR="00B63806" w:rsidRDefault="00B63806" w:rsidP="00B63806">
      <w:r>
        <w:t>0000 0000 0000 0000 0000 0000 0000 0000</w:t>
      </w:r>
    </w:p>
    <w:p w14:paraId="7B759661" w14:textId="77777777" w:rsidR="00B63806" w:rsidRDefault="00B63806" w:rsidP="00B63806">
      <w:r>
        <w:t>0000 0000 0000 0000 0000 0000 0000 0000</w:t>
      </w:r>
    </w:p>
    <w:p w14:paraId="691713CD" w14:textId="77777777" w:rsidR="00B63806" w:rsidRDefault="00B63806" w:rsidP="00B63806">
      <w:r>
        <w:t>0000 0000 0000 0000 0000 0000 0000 0000</w:t>
      </w:r>
    </w:p>
    <w:p w14:paraId="355F9663" w14:textId="77777777" w:rsidR="00B63806" w:rsidRDefault="00B63806" w:rsidP="00B63806">
      <w:r>
        <w:t>0000 0000 0000 0000 0000 0000 0000 0000</w:t>
      </w:r>
    </w:p>
    <w:p w14:paraId="2F19118F" w14:textId="77777777" w:rsidR="00B63806" w:rsidRDefault="00B63806" w:rsidP="00B63806">
      <w:r>
        <w:t>0000 0000 0000 0000 0000 0000 0000 0000</w:t>
      </w:r>
    </w:p>
    <w:p w14:paraId="6FC35A43" w14:textId="77777777" w:rsidR="00B63806" w:rsidRDefault="00B63806" w:rsidP="00B63806">
      <w:r>
        <w:t>0000 0000 0000 0000 0000 0000 0000 0000</w:t>
      </w:r>
    </w:p>
    <w:p w14:paraId="346AA8D6" w14:textId="77777777" w:rsidR="00B63806" w:rsidRDefault="00B63806" w:rsidP="00B63806">
      <w:r>
        <w:t>0000 0000 0000 0000 0000 0000 0000 0000</w:t>
      </w:r>
    </w:p>
    <w:p w14:paraId="7ADBF42D" w14:textId="77777777" w:rsidR="00B63806" w:rsidRDefault="00B63806" w:rsidP="00B63806">
      <w:r>
        <w:t>0000 0000 0000 0000 0000 0000 0000 0000</w:t>
      </w:r>
    </w:p>
    <w:p w14:paraId="63336BC4" w14:textId="77777777" w:rsidR="00B63806" w:rsidRDefault="00B63806" w:rsidP="00B63806">
      <w:r>
        <w:t>0000 0000 0000 0000 0000 0000 0000 0000</w:t>
      </w:r>
    </w:p>
    <w:p w14:paraId="46BA1D23" w14:textId="77777777" w:rsidR="00B63806" w:rsidRDefault="00B63806" w:rsidP="00B63806">
      <w:r>
        <w:t>0000 0000 0000 0000 0000 0000 0000 0000</w:t>
      </w:r>
    </w:p>
    <w:p w14:paraId="6CFCA6DF" w14:textId="77777777" w:rsidR="00B63806" w:rsidRDefault="00B63806" w:rsidP="00B63806">
      <w:r>
        <w:t>0000 0000 0000 0000 0000 0000 0000 0000</w:t>
      </w:r>
    </w:p>
    <w:p w14:paraId="339AAD14" w14:textId="77777777" w:rsidR="00B63806" w:rsidRDefault="00B63806" w:rsidP="00B63806">
      <w:r>
        <w:t>0000 0000 0000 0000 0000 0000 0000 0000</w:t>
      </w:r>
    </w:p>
    <w:p w14:paraId="4FEE99AD" w14:textId="77777777" w:rsidR="00B63806" w:rsidRDefault="00B63806" w:rsidP="00B63806">
      <w:r>
        <w:t>0000 0000 0000 0000 0000 0000 0000 0000</w:t>
      </w:r>
    </w:p>
    <w:p w14:paraId="0F8A71A5" w14:textId="77777777" w:rsidR="00B63806" w:rsidRDefault="00B63806" w:rsidP="00B63806">
      <w:r>
        <w:t>0000 0000 0000 0000 0000 0000 0000 0000</w:t>
      </w:r>
    </w:p>
    <w:p w14:paraId="4D367AB7" w14:textId="77777777" w:rsidR="00B63806" w:rsidRDefault="00B63806" w:rsidP="00B63806">
      <w:r>
        <w:t>0000 0000 0000 0000 0000 0000 0000 0000</w:t>
      </w:r>
    </w:p>
    <w:p w14:paraId="3E0EAC07" w14:textId="77777777" w:rsidR="00B63806" w:rsidRDefault="00B63806" w:rsidP="00B63806">
      <w:r>
        <w:t>0000 0000 0000 0000 0000 0000 0000 0000</w:t>
      </w:r>
    </w:p>
    <w:p w14:paraId="53EA5173" w14:textId="77777777" w:rsidR="00B63806" w:rsidRDefault="00B63806" w:rsidP="00B63806">
      <w:r>
        <w:t>0000 0000 0000 0000 0000 0000 0000 0000</w:t>
      </w:r>
    </w:p>
    <w:p w14:paraId="5F437880" w14:textId="77777777" w:rsidR="00B63806" w:rsidRDefault="00B63806" w:rsidP="00B63806">
      <w:r>
        <w:t>0000 0000 0000 0000 0000 0000 0000 0000</w:t>
      </w:r>
    </w:p>
    <w:p w14:paraId="3A72AA88" w14:textId="77777777" w:rsidR="00B63806" w:rsidRDefault="00B63806" w:rsidP="00B63806">
      <w:r>
        <w:t>0000 0000 0000 0000 0000 0000 0000 0000</w:t>
      </w:r>
    </w:p>
    <w:p w14:paraId="5C04E9B0" w14:textId="77777777" w:rsidR="00B63806" w:rsidRDefault="00B63806" w:rsidP="00B63806">
      <w:r>
        <w:t>0000 0000 0000 0000 0000 0000 0000 0000</w:t>
      </w:r>
    </w:p>
    <w:p w14:paraId="4385ED50" w14:textId="77777777" w:rsidR="00B63806" w:rsidRDefault="00B63806" w:rsidP="00B63806">
      <w:r>
        <w:t>0000 0000 0000 0000 0000 0000 0000 0000</w:t>
      </w:r>
    </w:p>
    <w:p w14:paraId="03EDF0E1" w14:textId="77777777" w:rsidR="00B63806" w:rsidRDefault="00B63806" w:rsidP="00B63806">
      <w:r>
        <w:t>0000 0000 0000 0000 0000 0000 0000 0000</w:t>
      </w:r>
    </w:p>
    <w:p w14:paraId="5A3EA0E8" w14:textId="77777777" w:rsidR="00B63806" w:rsidRDefault="00B63806" w:rsidP="00B63806">
      <w:r>
        <w:t>0000 0000 0000 0000 0000 0000 0000 0000</w:t>
      </w:r>
    </w:p>
    <w:p w14:paraId="2FAFD4D3" w14:textId="77777777" w:rsidR="00B63806" w:rsidRDefault="00B63806" w:rsidP="00B63806">
      <w:r>
        <w:t>0000 0000 0000 0000 0000 0000 0000 0000</w:t>
      </w:r>
    </w:p>
    <w:p w14:paraId="078475C0" w14:textId="77777777" w:rsidR="00B63806" w:rsidRDefault="00B63806" w:rsidP="00B63806">
      <w:r>
        <w:t>0000 0000 0000 0000 0000 0000 0000 0000</w:t>
      </w:r>
    </w:p>
    <w:p w14:paraId="7FA60B15" w14:textId="77777777" w:rsidR="00B63806" w:rsidRDefault="00B63806" w:rsidP="00B63806">
      <w:r>
        <w:t>0000 0000 0000 0000 0000 0000 0000 0000</w:t>
      </w:r>
    </w:p>
    <w:p w14:paraId="200417A5" w14:textId="77777777" w:rsidR="00B63806" w:rsidRDefault="00B63806" w:rsidP="00B63806">
      <w:r>
        <w:t>0000 0000 0000 0000 0000 0000 0000 0000</w:t>
      </w:r>
    </w:p>
    <w:p w14:paraId="580BE7E3" w14:textId="77777777" w:rsidR="00B63806" w:rsidRDefault="00B63806" w:rsidP="00B63806">
      <w:r>
        <w:t>0000 0000 0000 0000 0000 0000 0000 0000</w:t>
      </w:r>
    </w:p>
    <w:p w14:paraId="5BCBCC3A" w14:textId="77777777" w:rsidR="00B63806" w:rsidRDefault="00B63806" w:rsidP="00B63806">
      <w:r>
        <w:t>0000 0000 0000 0000 0000 0000 0000 0000</w:t>
      </w:r>
    </w:p>
    <w:p w14:paraId="3466A1F7" w14:textId="77777777" w:rsidR="00B63806" w:rsidRDefault="00B63806" w:rsidP="00B63806">
      <w:r>
        <w:t>0000 0000 0000 0000 0000 0000 0000 0000</w:t>
      </w:r>
    </w:p>
    <w:p w14:paraId="606052DA" w14:textId="77777777" w:rsidR="00B63806" w:rsidRDefault="00B63806" w:rsidP="00B63806">
      <w:r>
        <w:t>0000 0000 0000 0000 0000 0000 0000 0000</w:t>
      </w:r>
    </w:p>
    <w:p w14:paraId="6A575207" w14:textId="77777777" w:rsidR="00B63806" w:rsidRDefault="00B63806" w:rsidP="00B63806">
      <w:r>
        <w:t>0000 0000 0000 0000 0000 0000 0000 0000</w:t>
      </w:r>
    </w:p>
    <w:p w14:paraId="32F2D8C5" w14:textId="77777777" w:rsidR="00B63806" w:rsidRDefault="00B63806" w:rsidP="00B63806">
      <w:r>
        <w:t>0000 0000 0000 0000 0000 0000 0000 0000</w:t>
      </w:r>
    </w:p>
    <w:p w14:paraId="2972CB92" w14:textId="77777777" w:rsidR="00B63806" w:rsidRDefault="00B63806" w:rsidP="00B63806">
      <w:r>
        <w:t>0000 0000 0000 0000 0000 0000 0000 0000</w:t>
      </w:r>
    </w:p>
    <w:p w14:paraId="33F856E3" w14:textId="77777777" w:rsidR="00B63806" w:rsidRDefault="00B63806" w:rsidP="00B63806">
      <w:r>
        <w:t>0000 0000 0000 0000 0000 0000 0000 0000</w:t>
      </w:r>
    </w:p>
    <w:p w14:paraId="592A1ACE" w14:textId="77777777" w:rsidR="00B63806" w:rsidRDefault="00B63806" w:rsidP="00B63806">
      <w:r>
        <w:t>0000 0000 0000 0000 0000 0000 0000 0000</w:t>
      </w:r>
    </w:p>
    <w:p w14:paraId="3F533098" w14:textId="77777777" w:rsidR="00B63806" w:rsidRDefault="00B63806" w:rsidP="00B63806">
      <w:r>
        <w:t>0000 0000 0000 0000 0000 0000 0000 0000</w:t>
      </w:r>
    </w:p>
    <w:p w14:paraId="757C164D" w14:textId="77777777" w:rsidR="00B63806" w:rsidRDefault="00B63806" w:rsidP="00B63806">
      <w:r>
        <w:t>0000 0000 0000 0000 0000 0000 0000 0000</w:t>
      </w:r>
    </w:p>
    <w:p w14:paraId="34707512" w14:textId="77777777" w:rsidR="00B63806" w:rsidRDefault="00B63806" w:rsidP="00B63806">
      <w:r>
        <w:t>0000 0000 0000 0000 0000 0000 0000 0000</w:t>
      </w:r>
    </w:p>
    <w:p w14:paraId="5947F8FF" w14:textId="77777777" w:rsidR="00B63806" w:rsidRDefault="00B63806" w:rsidP="00B63806">
      <w:r>
        <w:t>0000 0000 0000 0000 0000 0000 0000 0000</w:t>
      </w:r>
    </w:p>
    <w:p w14:paraId="39283716" w14:textId="77777777" w:rsidR="00B63806" w:rsidRDefault="00B63806" w:rsidP="00B63806">
      <w:r>
        <w:t>0000 0000 0000 0000 0000 0000 0000 0000</w:t>
      </w:r>
    </w:p>
    <w:p w14:paraId="56D628C6" w14:textId="77777777" w:rsidR="00B63806" w:rsidRDefault="00B63806" w:rsidP="00B63806">
      <w:r>
        <w:t>0000 0000 0000 0000 0000 0000 0000 0000</w:t>
      </w:r>
    </w:p>
    <w:p w14:paraId="70E70F57" w14:textId="77777777" w:rsidR="00B63806" w:rsidRDefault="00B63806" w:rsidP="00B63806">
      <w:r>
        <w:t>0000 0000 0000 0000 0000 0000 0000 0000</w:t>
      </w:r>
    </w:p>
    <w:p w14:paraId="6B446D85" w14:textId="77777777" w:rsidR="00B63806" w:rsidRDefault="00B63806" w:rsidP="00B63806">
      <w:r>
        <w:t>0000 0000 0000 0000 0000 0000 0000 0000</w:t>
      </w:r>
    </w:p>
    <w:p w14:paraId="3B2A7D54" w14:textId="77777777" w:rsidR="00B63806" w:rsidRDefault="00B63806" w:rsidP="00B63806">
      <w:r>
        <w:t>0000 0000 0000 0000 0000 0000 0000 0000</w:t>
      </w:r>
    </w:p>
    <w:p w14:paraId="6816DCA6" w14:textId="77777777" w:rsidR="00B63806" w:rsidRDefault="00B63806" w:rsidP="00B63806">
      <w:r>
        <w:t>0000 0000 0000 0000 0000 0000 0000 0000</w:t>
      </w:r>
    </w:p>
    <w:p w14:paraId="501BC40A" w14:textId="77777777" w:rsidR="00B63806" w:rsidRDefault="00B63806" w:rsidP="00B63806">
      <w:r>
        <w:t>0000 0000 0000 0000 0000 0000 0000 0000</w:t>
      </w:r>
    </w:p>
    <w:p w14:paraId="543C9783" w14:textId="77777777" w:rsidR="00B63806" w:rsidRDefault="00B63806" w:rsidP="00B63806">
      <w:r>
        <w:t>0000 0000 0000 0000 0000 0000 0000 0000</w:t>
      </w:r>
    </w:p>
    <w:p w14:paraId="338D5B4D" w14:textId="77777777" w:rsidR="00B63806" w:rsidRDefault="00B63806" w:rsidP="00B63806">
      <w:r>
        <w:t>0000 0000 0000 0000 0000 0000 0000 0000</w:t>
      </w:r>
    </w:p>
    <w:p w14:paraId="50F4633A" w14:textId="77777777" w:rsidR="00B63806" w:rsidRDefault="00B63806" w:rsidP="00B63806">
      <w:r>
        <w:t>0000 0000 0000 0000 0000 0000 0000 0000</w:t>
      </w:r>
    </w:p>
    <w:p w14:paraId="4A8F8222" w14:textId="77777777" w:rsidR="00B63806" w:rsidRDefault="00B63806" w:rsidP="00B63806">
      <w:r>
        <w:t>0000 0000 0000 0000 0000 0000 0000 0000</w:t>
      </w:r>
    </w:p>
    <w:p w14:paraId="7E8038ED" w14:textId="77777777" w:rsidR="00B63806" w:rsidRDefault="00B63806" w:rsidP="00B63806">
      <w:r>
        <w:t>0000 0000 0000 0000 0000 0000 0000 0000</w:t>
      </w:r>
    </w:p>
    <w:p w14:paraId="1814CF7D" w14:textId="77777777" w:rsidR="00B63806" w:rsidRDefault="00B63806" w:rsidP="00B63806">
      <w:r>
        <w:t>0000 0000 0000 0000 0000 0000 0000 0000</w:t>
      </w:r>
    </w:p>
    <w:p w14:paraId="7168BDC2" w14:textId="77777777" w:rsidR="00B63806" w:rsidRDefault="00B63806" w:rsidP="00B63806">
      <w:r>
        <w:t>0000 0000 0000 0000 0000 0000 0000 0000</w:t>
      </w:r>
    </w:p>
    <w:p w14:paraId="5A44A307" w14:textId="77777777" w:rsidR="00B63806" w:rsidRDefault="00B63806" w:rsidP="00B63806">
      <w:r>
        <w:t>0000 0000 0000 0000 0000 0000 0000 0000</w:t>
      </w:r>
    </w:p>
    <w:p w14:paraId="162F1E95" w14:textId="77777777" w:rsidR="00B63806" w:rsidRDefault="00B63806" w:rsidP="00B63806">
      <w:r>
        <w:t>0000 0000 0000 0000 0000 0000 0000 0000</w:t>
      </w:r>
    </w:p>
    <w:p w14:paraId="28B50835" w14:textId="77777777" w:rsidR="00B63806" w:rsidRDefault="00B63806" w:rsidP="00B63806">
      <w:r>
        <w:t>0000 0000 0000 0000 0000 0000 0000 0000</w:t>
      </w:r>
    </w:p>
    <w:p w14:paraId="44089712" w14:textId="77777777" w:rsidR="00B63806" w:rsidRDefault="00B63806" w:rsidP="00B63806">
      <w:r>
        <w:t>0000 0000 0000 0000 0000 0000 0000 0000</w:t>
      </w:r>
    </w:p>
    <w:p w14:paraId="189861C3" w14:textId="77777777" w:rsidR="00B63806" w:rsidRDefault="00B63806" w:rsidP="00B63806">
      <w:r>
        <w:t>0000 0000 0000 0000 0000 0000 0000 0000</w:t>
      </w:r>
    </w:p>
    <w:p w14:paraId="28EB2F9C" w14:textId="77777777" w:rsidR="00B63806" w:rsidRDefault="00B63806" w:rsidP="00B63806">
      <w:r>
        <w:t>0000 0000 0000 0000 0000 0000 0000 0000</w:t>
      </w:r>
    </w:p>
    <w:p w14:paraId="618E4F3C" w14:textId="77777777" w:rsidR="00B63806" w:rsidRDefault="00B63806" w:rsidP="00B63806">
      <w:r>
        <w:t>0000 0000 0000 0000 0000 0000 0000 0000</w:t>
      </w:r>
    </w:p>
    <w:p w14:paraId="2B82894A" w14:textId="77777777" w:rsidR="00B63806" w:rsidRDefault="00B63806" w:rsidP="00B63806">
      <w:r>
        <w:t>0000 0000 0000 0000 0000 0000 0000 0000</w:t>
      </w:r>
    </w:p>
    <w:p w14:paraId="49D9A337" w14:textId="77777777" w:rsidR="00B63806" w:rsidRDefault="00B63806" w:rsidP="00B63806">
      <w:r>
        <w:t>0000 0000 0000 0000 0000 0000 0000 0000</w:t>
      </w:r>
    </w:p>
    <w:p w14:paraId="3D574BD3" w14:textId="77777777" w:rsidR="00B63806" w:rsidRDefault="00B63806" w:rsidP="00B63806">
      <w:r>
        <w:t>0000 0000 0000 0000 0000 0000 0000 0000</w:t>
      </w:r>
    </w:p>
    <w:p w14:paraId="5904A522" w14:textId="77777777" w:rsidR="00B63806" w:rsidRDefault="00B63806" w:rsidP="00B63806">
      <w:r>
        <w:t>0000 0000 0000 0000 0000 0000 0000 0000</w:t>
      </w:r>
    </w:p>
    <w:p w14:paraId="223FEE22" w14:textId="77777777" w:rsidR="00B63806" w:rsidRDefault="00B63806" w:rsidP="00B63806">
      <w:r>
        <w:t>0000 0000 0000 0000 0000 0000 0000 0000</w:t>
      </w:r>
    </w:p>
    <w:p w14:paraId="099F4D98" w14:textId="77777777" w:rsidR="00B63806" w:rsidRDefault="00B63806" w:rsidP="00B63806">
      <w:r>
        <w:t>0000 0000 0000 0000 0000 0000 0000 0000</w:t>
      </w:r>
    </w:p>
    <w:p w14:paraId="3F707F62" w14:textId="77777777" w:rsidR="00B63806" w:rsidRDefault="00B63806" w:rsidP="00B63806">
      <w:r>
        <w:t>0000 0000 0000 0000 0000 0000 0000 0000</w:t>
      </w:r>
    </w:p>
    <w:p w14:paraId="59D3B129" w14:textId="77777777" w:rsidR="00B63806" w:rsidRDefault="00B63806" w:rsidP="00B63806">
      <w:r>
        <w:t>0000 0000 0000 0000 0000 0000 0000 0000</w:t>
      </w:r>
    </w:p>
    <w:p w14:paraId="29405494" w14:textId="77777777" w:rsidR="00B63806" w:rsidRDefault="00B63806" w:rsidP="00B63806">
      <w:r>
        <w:t>0000 0000 0000 0000 0000 0000 0000 0000</w:t>
      </w:r>
    </w:p>
    <w:p w14:paraId="23F96DB6" w14:textId="77777777" w:rsidR="00B63806" w:rsidRDefault="00B63806" w:rsidP="00B63806">
      <w:r>
        <w:t>0000 0000 0000 0000 0000 0000 0000 0000</w:t>
      </w:r>
    </w:p>
    <w:p w14:paraId="32F29E95" w14:textId="77777777" w:rsidR="00B63806" w:rsidRDefault="00B63806" w:rsidP="00B63806">
      <w:r>
        <w:t>0000 0000 0000 0000 0000 0000 0000 0000</w:t>
      </w:r>
    </w:p>
    <w:p w14:paraId="20BA8E33" w14:textId="77777777" w:rsidR="00B63806" w:rsidRDefault="00B63806" w:rsidP="00B63806">
      <w:r>
        <w:t>0000 0000 0000 0000 0000 0000 0000 0000</w:t>
      </w:r>
    </w:p>
    <w:p w14:paraId="2FEE0CBA" w14:textId="77777777" w:rsidR="00B63806" w:rsidRDefault="00B63806" w:rsidP="00B63806">
      <w:r>
        <w:t>0000 0000 0000 0000 0000 0000 0000 0000</w:t>
      </w:r>
    </w:p>
    <w:p w14:paraId="5A6AF903" w14:textId="77777777" w:rsidR="00B63806" w:rsidRDefault="00B63806" w:rsidP="00B63806">
      <w:r>
        <w:t>0000 0000 0000 0000 0000 0000 0000 0000</w:t>
      </w:r>
    </w:p>
    <w:p w14:paraId="54DFBFD4" w14:textId="77777777" w:rsidR="00B63806" w:rsidRDefault="00B63806" w:rsidP="00B63806">
      <w:r>
        <w:t>0000 0000 0000 0000 0000 0000 0000 0000</w:t>
      </w:r>
    </w:p>
    <w:p w14:paraId="26CF1CC1" w14:textId="77777777" w:rsidR="00B63806" w:rsidRDefault="00B63806" w:rsidP="00B63806">
      <w:r>
        <w:t>0000 0000 0000 0000 0000 0000 0000 0000</w:t>
      </w:r>
    </w:p>
    <w:p w14:paraId="728EF1CD" w14:textId="77777777" w:rsidR="00B63806" w:rsidRDefault="00B63806" w:rsidP="00B63806">
      <w:r>
        <w:t>0000 0000 0000 0000 0000 0000 0000 0000</w:t>
      </w:r>
    </w:p>
    <w:p w14:paraId="70DF2F92" w14:textId="77777777" w:rsidR="00B63806" w:rsidRDefault="00B63806" w:rsidP="00B63806">
      <w:r>
        <w:t>0000 0000 0000 0000 0000 0000 0000 0000</w:t>
      </w:r>
    </w:p>
    <w:p w14:paraId="3D30D5AC" w14:textId="77777777" w:rsidR="00B63806" w:rsidRDefault="00B63806" w:rsidP="00B63806">
      <w:r>
        <w:t>0000 0000 0000 0000 0000 0000 0000 0000</w:t>
      </w:r>
    </w:p>
    <w:p w14:paraId="1581F50A" w14:textId="77777777" w:rsidR="00B63806" w:rsidRDefault="00B63806" w:rsidP="00B63806">
      <w:r>
        <w:t>0000 0000 0000 0000 0000 0000 0000 0000</w:t>
      </w:r>
    </w:p>
    <w:p w14:paraId="35A23409" w14:textId="77777777" w:rsidR="00B63806" w:rsidRDefault="00B63806" w:rsidP="00B63806">
      <w:r>
        <w:t>0000 0000 0000 0000 0000 0000 0000 0000</w:t>
      </w:r>
    </w:p>
    <w:p w14:paraId="2AB307FA" w14:textId="77777777" w:rsidR="00B63806" w:rsidRDefault="00B63806" w:rsidP="00B63806">
      <w:r>
        <w:t>0000 0000 0000 0000 0000 0000 0000 0000</w:t>
      </w:r>
    </w:p>
    <w:p w14:paraId="3145B8F8" w14:textId="77777777" w:rsidR="00B63806" w:rsidRDefault="00B63806" w:rsidP="00B63806">
      <w:r>
        <w:t>0000 0000 0000 0000 0000 0000 0000 0000</w:t>
      </w:r>
    </w:p>
    <w:p w14:paraId="5AD5CFF1" w14:textId="77777777" w:rsidR="00B63806" w:rsidRDefault="00B63806" w:rsidP="00B63806">
      <w:r>
        <w:t>0000 0000 0000 0000 0000 0000 0000 0000</w:t>
      </w:r>
    </w:p>
    <w:p w14:paraId="57974630" w14:textId="77777777" w:rsidR="00B63806" w:rsidRDefault="00B63806" w:rsidP="00B63806">
      <w:r>
        <w:t>0000 0000 0000 0000 0000 0000 0000 0000</w:t>
      </w:r>
    </w:p>
    <w:p w14:paraId="616C8005" w14:textId="77777777" w:rsidR="00B63806" w:rsidRDefault="00B63806" w:rsidP="00B63806">
      <w:r>
        <w:t>0000 0000 0000 0000 0000 0000 0000 0000</w:t>
      </w:r>
    </w:p>
    <w:p w14:paraId="1A781ED4" w14:textId="77777777" w:rsidR="00B63806" w:rsidRDefault="00B63806" w:rsidP="00B63806">
      <w:r>
        <w:t>0000 0000 0000 0000 0000 0000 0000 0000</w:t>
      </w:r>
    </w:p>
    <w:p w14:paraId="0D436AC8" w14:textId="77777777" w:rsidR="00B63806" w:rsidRDefault="00B63806" w:rsidP="00B63806">
      <w:r>
        <w:t>0000 0000 0000 0000 0000 0000 0000 0000</w:t>
      </w:r>
    </w:p>
    <w:p w14:paraId="6E64443C" w14:textId="77777777" w:rsidR="00B63806" w:rsidRDefault="00B63806" w:rsidP="00B63806">
      <w:r>
        <w:t>0000 0000 0000 0000 0000 0000 0000 0000</w:t>
      </w:r>
    </w:p>
    <w:p w14:paraId="179A99E0" w14:textId="77777777" w:rsidR="00B63806" w:rsidRDefault="00B63806" w:rsidP="00B63806">
      <w:r>
        <w:t>0000 0000 0000 0000 0000 0000 0000 0000</w:t>
      </w:r>
    </w:p>
    <w:p w14:paraId="210DE564" w14:textId="77777777" w:rsidR="00B63806" w:rsidRDefault="00B63806" w:rsidP="00B63806">
      <w:r>
        <w:t>0000 0000 0000 0000 0000 0000 0000 0000</w:t>
      </w:r>
    </w:p>
    <w:p w14:paraId="2D25FDF4" w14:textId="77777777" w:rsidR="00B63806" w:rsidRDefault="00B63806" w:rsidP="00B63806">
      <w:r>
        <w:t>0000 0000 0000 0000 0000 0000 0000 0000</w:t>
      </w:r>
    </w:p>
    <w:p w14:paraId="258C3E34" w14:textId="77777777" w:rsidR="00B63806" w:rsidRDefault="00B63806" w:rsidP="00B63806">
      <w:r>
        <w:t>0000 0000 0000 0000 0000 0000 0000 0000</w:t>
      </w:r>
    </w:p>
    <w:p w14:paraId="103B0C16" w14:textId="77777777" w:rsidR="00B63806" w:rsidRDefault="00B63806" w:rsidP="00B63806">
      <w:r>
        <w:t>0000 0000 0000 0000 0000 0000 0000 0000</w:t>
      </w:r>
    </w:p>
    <w:p w14:paraId="444B6E80" w14:textId="77777777" w:rsidR="00B63806" w:rsidRDefault="00B63806" w:rsidP="00B63806">
      <w:r>
        <w:t>0000 0000 0000 0000 0000 0000 0000 0000</w:t>
      </w:r>
    </w:p>
    <w:p w14:paraId="1CDAFB6B" w14:textId="77777777" w:rsidR="00B63806" w:rsidRDefault="00B63806" w:rsidP="00B63806">
      <w:r>
        <w:t>0000 0000 0000 0000 0000 0000 0000 0000</w:t>
      </w:r>
    </w:p>
    <w:p w14:paraId="17EC0653" w14:textId="77777777" w:rsidR="00B63806" w:rsidRDefault="00B63806" w:rsidP="00B63806">
      <w:r>
        <w:t>0000 0000 0000 0000 0000 0000 0000 0000</w:t>
      </w:r>
    </w:p>
    <w:p w14:paraId="54BB5872" w14:textId="77777777" w:rsidR="00B63806" w:rsidRDefault="00B63806" w:rsidP="00B63806">
      <w:r>
        <w:t>0000 0000 0000 0000 0000 0000 0000 0000</w:t>
      </w:r>
    </w:p>
    <w:p w14:paraId="323CF365" w14:textId="77777777" w:rsidR="00B63806" w:rsidRDefault="00B63806" w:rsidP="00B63806">
      <w:r>
        <w:t>0000 0000 0000 0000 0000 0000 0000 0000</w:t>
      </w:r>
    </w:p>
    <w:p w14:paraId="67522555" w14:textId="77777777" w:rsidR="00B63806" w:rsidRDefault="00B63806" w:rsidP="00B63806">
      <w:r>
        <w:t>0000 0000 0000 0000 0000 0000 0000 0000</w:t>
      </w:r>
    </w:p>
    <w:p w14:paraId="556F1E32" w14:textId="77777777" w:rsidR="00B63806" w:rsidRDefault="00B63806" w:rsidP="00B63806">
      <w:r>
        <w:t>0000 0000 0000 0000 0000 0000 0000 0000</w:t>
      </w:r>
    </w:p>
    <w:p w14:paraId="22E648B8" w14:textId="77777777" w:rsidR="00B63806" w:rsidRDefault="00B63806" w:rsidP="00B63806">
      <w:r>
        <w:t>0000 0000 0000 0000 0000 0000 0000 0000</w:t>
      </w:r>
    </w:p>
    <w:p w14:paraId="77808B8A" w14:textId="77777777" w:rsidR="00B63806" w:rsidRDefault="00B63806" w:rsidP="00B63806">
      <w:r>
        <w:t>0000 0000 0000 0000 0000 0000 0000 0000</w:t>
      </w:r>
    </w:p>
    <w:p w14:paraId="19761F07" w14:textId="77777777" w:rsidR="00B63806" w:rsidRDefault="00B63806" w:rsidP="00B63806">
      <w:r>
        <w:t>0000 0000 0000 0000 0000 0000 0000 0000</w:t>
      </w:r>
    </w:p>
    <w:p w14:paraId="6391069D" w14:textId="77777777" w:rsidR="00B63806" w:rsidRDefault="00B63806" w:rsidP="00B63806">
      <w:r>
        <w:t>0000 0000 0000 0000 0000 0000 0000 0000</w:t>
      </w:r>
    </w:p>
    <w:p w14:paraId="4DB7A248" w14:textId="77777777" w:rsidR="00B63806" w:rsidRDefault="00B63806" w:rsidP="00B63806">
      <w:r>
        <w:t>0000 0000 0000 0000 0000 0000 0000 0000</w:t>
      </w:r>
    </w:p>
    <w:p w14:paraId="18D9778E" w14:textId="77777777" w:rsidR="00B63806" w:rsidRDefault="00B63806" w:rsidP="00B63806">
      <w:r>
        <w:t>0000 0000 0000 0000 0000 0000 0000 0000</w:t>
      </w:r>
    </w:p>
    <w:p w14:paraId="69CC3C6E" w14:textId="77777777" w:rsidR="00B63806" w:rsidRDefault="00B63806" w:rsidP="00B63806">
      <w:r>
        <w:t>0000 0000 0000 0000 0000 0000 0000 0000</w:t>
      </w:r>
    </w:p>
    <w:p w14:paraId="5B372A7E" w14:textId="77777777" w:rsidR="00B63806" w:rsidRDefault="00B63806" w:rsidP="00B63806">
      <w:r>
        <w:t>0000 0000 0000 0000 0000 0000 0000 0000</w:t>
      </w:r>
    </w:p>
    <w:p w14:paraId="6E65F824" w14:textId="77777777" w:rsidR="00B63806" w:rsidRDefault="00B63806" w:rsidP="00B63806">
      <w:r>
        <w:t>0000 0000 0000 0000 0000 0000 0000 0000</w:t>
      </w:r>
    </w:p>
    <w:p w14:paraId="58ED6B26" w14:textId="77777777" w:rsidR="00B63806" w:rsidRDefault="00B63806" w:rsidP="00B63806">
      <w:r>
        <w:t>0000 0000 0000 0000 0000 0000 0000 0000</w:t>
      </w:r>
    </w:p>
    <w:p w14:paraId="27346434" w14:textId="77777777" w:rsidR="00B63806" w:rsidRDefault="00B63806" w:rsidP="00B63806">
      <w:r>
        <w:t>0000 0000 0000 0000 0000 0000 0000 0000</w:t>
      </w:r>
    </w:p>
    <w:p w14:paraId="1FF4D8BD" w14:textId="77777777" w:rsidR="00B63806" w:rsidRDefault="00B63806" w:rsidP="00B63806">
      <w:r>
        <w:t>0000 0000 0000 0000 0000 0000 0000 0000</w:t>
      </w:r>
    </w:p>
    <w:p w14:paraId="0F2B86D5" w14:textId="77777777" w:rsidR="00B63806" w:rsidRDefault="00B63806" w:rsidP="00B63806">
      <w:r>
        <w:t>0000 0000 0000 0000 0000 0000 0000 0000</w:t>
      </w:r>
    </w:p>
    <w:p w14:paraId="13E04763" w14:textId="77777777" w:rsidR="00B63806" w:rsidRDefault="00B63806" w:rsidP="00B63806">
      <w:r>
        <w:t>0000 0000 0000 0000 0000 0000 0000 0000</w:t>
      </w:r>
    </w:p>
    <w:p w14:paraId="1E1F68AC" w14:textId="77777777" w:rsidR="00B63806" w:rsidRDefault="00B63806" w:rsidP="00B63806">
      <w:r>
        <w:t>0000 0000 0000 0000 0000 0000 0000 0000</w:t>
      </w:r>
    </w:p>
    <w:p w14:paraId="35FF61CE" w14:textId="77777777" w:rsidR="00B63806" w:rsidRDefault="00B63806" w:rsidP="00B63806">
      <w:r>
        <w:t>0000 0000 0000 0000 0000 0000 0000 0000</w:t>
      </w:r>
    </w:p>
    <w:p w14:paraId="2157F514" w14:textId="77777777" w:rsidR="00B63806" w:rsidRDefault="00B63806" w:rsidP="00B63806">
      <w:r>
        <w:t>0000 0000 0000 0000 0000 0000 0000 0000</w:t>
      </w:r>
    </w:p>
    <w:p w14:paraId="4661C08E" w14:textId="77777777" w:rsidR="00B63806" w:rsidRDefault="00B63806" w:rsidP="00B63806">
      <w:r>
        <w:t>0000 0000 0000 0000 0000 0000 0000 0000</w:t>
      </w:r>
    </w:p>
    <w:p w14:paraId="2F24DB95" w14:textId="77777777" w:rsidR="00B63806" w:rsidRDefault="00B63806" w:rsidP="00B63806">
      <w:r>
        <w:t>0000 0000 0000 0000 0000 0000 0000 0000</w:t>
      </w:r>
    </w:p>
    <w:p w14:paraId="3408AE5C" w14:textId="77777777" w:rsidR="00B63806" w:rsidRDefault="00B63806" w:rsidP="00B63806">
      <w:r>
        <w:t>0000 0000 0000 0000 0000 0000 0000 0000</w:t>
      </w:r>
    </w:p>
    <w:p w14:paraId="4C15C0FC" w14:textId="77777777" w:rsidR="00B63806" w:rsidRDefault="00B63806" w:rsidP="00B63806">
      <w:r>
        <w:t>0000 0000 0000 0000 0000 0000 0000 0000</w:t>
      </w:r>
    </w:p>
    <w:p w14:paraId="79995AE9" w14:textId="77777777" w:rsidR="00B63806" w:rsidRDefault="00B63806" w:rsidP="00B63806">
      <w:r>
        <w:t>0000 0000 0000 0000 0000 0000 0000 0000</w:t>
      </w:r>
    </w:p>
    <w:p w14:paraId="0B4194E8" w14:textId="77777777" w:rsidR="00B63806" w:rsidRDefault="00B63806" w:rsidP="00B63806">
      <w:r>
        <w:t>0000 0000 0000 0000 0000 0000 0000 0000</w:t>
      </w:r>
    </w:p>
    <w:p w14:paraId="6DFA5049" w14:textId="77777777" w:rsidR="00B63806" w:rsidRDefault="00B63806" w:rsidP="00B63806">
      <w:r>
        <w:t>0000 0000 0000 0000 0000 0000 0000 0000</w:t>
      </w:r>
    </w:p>
    <w:p w14:paraId="36E6EFB7" w14:textId="77777777" w:rsidR="00B63806" w:rsidRDefault="00B63806" w:rsidP="00B63806">
      <w:r>
        <w:t>0000 0000 0000 0000 0000 0000 0000 0000</w:t>
      </w:r>
    </w:p>
    <w:p w14:paraId="5487083C" w14:textId="77777777" w:rsidR="00B63806" w:rsidRDefault="00B63806" w:rsidP="00B63806">
      <w:r>
        <w:t>0000 0000 0000 0000 0000 0000 0000 0000</w:t>
      </w:r>
    </w:p>
    <w:p w14:paraId="5B53CDF2" w14:textId="77777777" w:rsidR="00B63806" w:rsidRDefault="00B63806" w:rsidP="00B63806">
      <w:r>
        <w:t>0000 0000 0000 0000 0000 0000 0000 0000</w:t>
      </w:r>
    </w:p>
    <w:p w14:paraId="3910A930" w14:textId="77777777" w:rsidR="00B63806" w:rsidRDefault="00B63806" w:rsidP="00B63806">
      <w:r>
        <w:t>0000 0000 0000 0000 0000 0000 0000 0000</w:t>
      </w:r>
    </w:p>
    <w:p w14:paraId="4F375BF8" w14:textId="77777777" w:rsidR="00B63806" w:rsidRDefault="00B63806" w:rsidP="00B63806">
      <w:r>
        <w:t>0000 0000 0000 0000 0000 0000 0000 0000</w:t>
      </w:r>
    </w:p>
    <w:p w14:paraId="19D02884" w14:textId="77777777" w:rsidR="00B63806" w:rsidRDefault="00B63806" w:rsidP="00B63806">
      <w:r>
        <w:t>0000 0000 0000 0000 0000 0000 0000 0000</w:t>
      </w:r>
    </w:p>
    <w:p w14:paraId="61AF0740" w14:textId="77777777" w:rsidR="00B63806" w:rsidRDefault="00B63806" w:rsidP="00B63806">
      <w:r>
        <w:t>0000 0000 0000 0000 0000 0000 0000 0000</w:t>
      </w:r>
    </w:p>
    <w:p w14:paraId="12B5FE0A" w14:textId="77777777" w:rsidR="00B63806" w:rsidRDefault="00B63806" w:rsidP="00B63806">
      <w:r>
        <w:t>0000 0000 0000 0000 0000 0000 0000 0000</w:t>
      </w:r>
    </w:p>
    <w:p w14:paraId="6ADF8CAA" w14:textId="77777777" w:rsidR="00B63806" w:rsidRDefault="00B63806" w:rsidP="00B63806">
      <w:r>
        <w:t>0000 0000 0000 0000 0000 0000 0000 0000</w:t>
      </w:r>
    </w:p>
    <w:p w14:paraId="1D243718" w14:textId="77777777" w:rsidR="00B63806" w:rsidRDefault="00B63806" w:rsidP="00B63806">
      <w:r>
        <w:t>0000 0000 0000 0000 0000 0000 0000 0000</w:t>
      </w:r>
    </w:p>
    <w:p w14:paraId="11624566" w14:textId="77777777" w:rsidR="00B63806" w:rsidRDefault="00B63806" w:rsidP="00B63806">
      <w:r>
        <w:t>0000 0000 0000 0000 0000 0000 0000 0000</w:t>
      </w:r>
    </w:p>
    <w:p w14:paraId="020D1DF2" w14:textId="77777777" w:rsidR="00B63806" w:rsidRDefault="00B63806" w:rsidP="00B63806">
      <w:r>
        <w:t>0000 0000 0000 0000 0000 0000 0000 0000</w:t>
      </w:r>
    </w:p>
    <w:p w14:paraId="4C426FC1" w14:textId="77777777" w:rsidR="00B63806" w:rsidRDefault="00B63806" w:rsidP="00B63806">
      <w:r>
        <w:t>0000 0000 0000 0000 0000 0000 0000 0000</w:t>
      </w:r>
    </w:p>
    <w:p w14:paraId="2BC62AB7" w14:textId="77777777" w:rsidR="00B63806" w:rsidRDefault="00B63806" w:rsidP="00B63806">
      <w:r>
        <w:t>0000 0000 0000 0000 0000 0000 0000 0000</w:t>
      </w:r>
    </w:p>
    <w:p w14:paraId="6C6172AA" w14:textId="77777777" w:rsidR="00B63806" w:rsidRDefault="00B63806" w:rsidP="00B63806">
      <w:r>
        <w:t>0000 0000 0000 0000 0000 0000 0000 0000</w:t>
      </w:r>
    </w:p>
    <w:p w14:paraId="7178C8D5" w14:textId="77777777" w:rsidR="00B63806" w:rsidRDefault="00B63806" w:rsidP="00B63806">
      <w:r>
        <w:t>0000 0000 0000 0000 0000 0000 0000 0000</w:t>
      </w:r>
    </w:p>
    <w:p w14:paraId="41BD94EE" w14:textId="77777777" w:rsidR="00B63806" w:rsidRDefault="00B63806" w:rsidP="00B63806">
      <w:r>
        <w:t>0000 0000 0000 0000 0000 0000 0000 0000</w:t>
      </w:r>
    </w:p>
    <w:p w14:paraId="21074A8D" w14:textId="77777777" w:rsidR="00B63806" w:rsidRDefault="00B63806" w:rsidP="00B63806">
      <w:r>
        <w:t>0000 0000 0000 0000 0000 0000 0000 0000</w:t>
      </w:r>
    </w:p>
    <w:p w14:paraId="2FC3BFC4" w14:textId="77777777" w:rsidR="00B63806" w:rsidRDefault="00B63806" w:rsidP="00B63806">
      <w:r>
        <w:t>0000 0000 0000 0000 0000 0000 0000 0000</w:t>
      </w:r>
    </w:p>
    <w:p w14:paraId="03A0930E" w14:textId="77777777" w:rsidR="00B63806" w:rsidRDefault="00B63806" w:rsidP="00B63806">
      <w:r>
        <w:t>0000 0000 0000 0000 0000 0000 0000 0000</w:t>
      </w:r>
    </w:p>
    <w:p w14:paraId="42363330" w14:textId="77777777" w:rsidR="00B63806" w:rsidRDefault="00B63806" w:rsidP="00B63806">
      <w:r>
        <w:t>0000 0000 0000 0000 0000 0000 0000 0000</w:t>
      </w:r>
    </w:p>
    <w:p w14:paraId="34568DA2" w14:textId="77777777" w:rsidR="00B63806" w:rsidRDefault="00B63806" w:rsidP="00B63806">
      <w:r>
        <w:t>0000 0000 0000 0000 0000 0000 0000 0000</w:t>
      </w:r>
    </w:p>
    <w:p w14:paraId="7784477B" w14:textId="77777777" w:rsidR="00B63806" w:rsidRDefault="00B63806" w:rsidP="00B63806">
      <w:r>
        <w:t>0000 0000 0000 0000 0000 0000 0000 0000</w:t>
      </w:r>
    </w:p>
    <w:p w14:paraId="28B72C67" w14:textId="77777777" w:rsidR="00B63806" w:rsidRDefault="00B63806" w:rsidP="00B63806">
      <w:r>
        <w:t>0000 0000 0000 0000 0000 0000 0000 0000</w:t>
      </w:r>
    </w:p>
    <w:p w14:paraId="162F227E" w14:textId="77777777" w:rsidR="00B63806" w:rsidRDefault="00B63806" w:rsidP="00B63806">
      <w:r>
        <w:t>0000 0000 0000 0000 0000 0000 0000 0000</w:t>
      </w:r>
    </w:p>
    <w:p w14:paraId="294B02A8" w14:textId="77777777" w:rsidR="00B63806" w:rsidRDefault="00B63806" w:rsidP="00B63806">
      <w:r>
        <w:t>0000 0000 0000 0000 0000 0000 0000 0000</w:t>
      </w:r>
    </w:p>
    <w:p w14:paraId="3DB1BA6D" w14:textId="77777777" w:rsidR="00B63806" w:rsidRDefault="00B63806" w:rsidP="00B63806">
      <w:r>
        <w:t>0000 0000 0000 0000 0000 0000 0000 0000</w:t>
      </w:r>
    </w:p>
    <w:p w14:paraId="6649C7CE" w14:textId="77777777" w:rsidR="00B63806" w:rsidRDefault="00B63806" w:rsidP="00B63806">
      <w:r>
        <w:t>0000 0000 0000 0000 0000 0000 0000 0000</w:t>
      </w:r>
    </w:p>
    <w:p w14:paraId="37830C5E" w14:textId="77777777" w:rsidR="00B63806" w:rsidRDefault="00B63806" w:rsidP="00B63806">
      <w:r>
        <w:t>0000 0000 0000 0000 0000 0000 0000 0000</w:t>
      </w:r>
    </w:p>
    <w:p w14:paraId="397E4685" w14:textId="77777777" w:rsidR="00B63806" w:rsidRDefault="00B63806" w:rsidP="00B63806">
      <w:r>
        <w:t>0000 0000 0000 0000 0000 0000 0000 0000</w:t>
      </w:r>
    </w:p>
    <w:p w14:paraId="3C642406" w14:textId="77777777" w:rsidR="00B63806" w:rsidRDefault="00B63806" w:rsidP="00B63806">
      <w:r>
        <w:t>0000 0000 0000 0000 0000 0000 0000 0000</w:t>
      </w:r>
    </w:p>
    <w:p w14:paraId="68C6CD7F" w14:textId="77777777" w:rsidR="00B63806" w:rsidRDefault="00B63806" w:rsidP="00B63806">
      <w:r>
        <w:t>0000 0000 0000 0000 0000 0000 0000 0000</w:t>
      </w:r>
    </w:p>
    <w:p w14:paraId="2DC680BE" w14:textId="77777777" w:rsidR="00B63806" w:rsidRDefault="00B63806" w:rsidP="00B63806">
      <w:r>
        <w:t>0000 0000 0000 0000 0000 0000 0000 0000</w:t>
      </w:r>
    </w:p>
    <w:p w14:paraId="3345B950" w14:textId="77777777" w:rsidR="00B63806" w:rsidRDefault="00B63806" w:rsidP="00B63806">
      <w:r>
        <w:t>0000 0000 0000 0000 0000 0000 0000 0000</w:t>
      </w:r>
    </w:p>
    <w:p w14:paraId="14E3060F" w14:textId="77777777" w:rsidR="00B63806" w:rsidRDefault="00B63806" w:rsidP="00B63806">
      <w:r>
        <w:t>0000 0000 0000 0000 0000 0000 0000 0000</w:t>
      </w:r>
    </w:p>
    <w:p w14:paraId="646C38AD" w14:textId="77777777" w:rsidR="00B63806" w:rsidRDefault="00B63806" w:rsidP="00B63806">
      <w:r>
        <w:t>0000 0000 0000 0000 0000 0000 0000 0000</w:t>
      </w:r>
    </w:p>
    <w:p w14:paraId="26C72CC6" w14:textId="77777777" w:rsidR="00B63806" w:rsidRDefault="00B63806" w:rsidP="00B63806">
      <w:r>
        <w:t>0000 0000 0000 0000 0000 0000 0000 0000</w:t>
      </w:r>
    </w:p>
    <w:p w14:paraId="420D7F4C" w14:textId="77777777" w:rsidR="00B63806" w:rsidRDefault="00B63806" w:rsidP="00B63806">
      <w:r>
        <w:t>0000 0000 0000 0000 0000 0000 0000 0000</w:t>
      </w:r>
    </w:p>
    <w:p w14:paraId="1AD95882" w14:textId="77777777" w:rsidR="00B63806" w:rsidRDefault="00B63806" w:rsidP="00B63806">
      <w:r>
        <w:t>0000 0000 0000 0000 0000 0000 0000 0000</w:t>
      </w:r>
    </w:p>
    <w:p w14:paraId="1F253B29" w14:textId="77777777" w:rsidR="00B63806" w:rsidRDefault="00B63806" w:rsidP="00B63806">
      <w:r>
        <w:t>0000 0000 0000 0000 0000 0000 0000 0000</w:t>
      </w:r>
    </w:p>
    <w:p w14:paraId="725B55C1" w14:textId="77777777" w:rsidR="00B63806" w:rsidRDefault="00B63806" w:rsidP="00B63806">
      <w:r>
        <w:t>0000 0000 0000 0000 0000 0000 0000 0000</w:t>
      </w:r>
    </w:p>
    <w:p w14:paraId="34F5C05B" w14:textId="77777777" w:rsidR="00B63806" w:rsidRDefault="00B63806" w:rsidP="00B63806">
      <w:r>
        <w:t>0000 0000 0000 0000 0000 0000 0000 0000</w:t>
      </w:r>
    </w:p>
    <w:p w14:paraId="52E1249F" w14:textId="77777777" w:rsidR="00B63806" w:rsidRDefault="00B63806" w:rsidP="00B63806">
      <w:r>
        <w:t>0000 0000 0000 0000 0000 0000 0000 0000</w:t>
      </w:r>
    </w:p>
    <w:p w14:paraId="2246BF21" w14:textId="77777777" w:rsidR="00B63806" w:rsidRDefault="00B63806" w:rsidP="00B63806">
      <w:r>
        <w:t>0000 0000 0000 0000 0000 0000 0000 0000</w:t>
      </w:r>
    </w:p>
    <w:p w14:paraId="0F1F26E3" w14:textId="77777777" w:rsidR="00B63806" w:rsidRDefault="00B63806" w:rsidP="00B63806">
      <w:r>
        <w:t>0000 0000 0000 0000 0000 0000 0000 0000</w:t>
      </w:r>
    </w:p>
    <w:p w14:paraId="39239A66" w14:textId="77777777" w:rsidR="00B63806" w:rsidRDefault="00B63806" w:rsidP="00B63806">
      <w:r>
        <w:t>0000 0000 0000 0000 0000 0000 0000 0000</w:t>
      </w:r>
    </w:p>
    <w:p w14:paraId="25E6FCEB" w14:textId="77777777" w:rsidR="00B63806" w:rsidRDefault="00B63806" w:rsidP="00B63806">
      <w:r>
        <w:t>0000 0000 0000 0000 0000 0000 0000 0000</w:t>
      </w:r>
    </w:p>
    <w:p w14:paraId="29819040" w14:textId="77777777" w:rsidR="00B63806" w:rsidRDefault="00B63806" w:rsidP="00B63806">
      <w:r>
        <w:t>0000 0000 0000 0000 0000 0000 0000 0000</w:t>
      </w:r>
    </w:p>
    <w:p w14:paraId="6A87A8A9" w14:textId="77777777" w:rsidR="00B63806" w:rsidRDefault="00B63806" w:rsidP="00B63806">
      <w:r>
        <w:t>0000 0000 0000 0000 0000 0000 0000 0000</w:t>
      </w:r>
    </w:p>
    <w:p w14:paraId="715E4B2F" w14:textId="77777777" w:rsidR="00B63806" w:rsidRDefault="00B63806" w:rsidP="00B63806">
      <w:r>
        <w:t>0000 0000 0000 0000 0000 0000 0000 0000</w:t>
      </w:r>
    </w:p>
    <w:p w14:paraId="49774A93" w14:textId="77777777" w:rsidR="00B63806" w:rsidRDefault="00B63806" w:rsidP="00B63806">
      <w:r>
        <w:t>0000 0000 0000 0000 0000 0000 0000 0000</w:t>
      </w:r>
    </w:p>
    <w:p w14:paraId="0074D707" w14:textId="77777777" w:rsidR="00B63806" w:rsidRDefault="00B63806" w:rsidP="00B63806">
      <w:r>
        <w:t>0000 0000 0000 0000 0000 0000 0000 0000</w:t>
      </w:r>
    </w:p>
    <w:p w14:paraId="1D69D10E" w14:textId="77777777" w:rsidR="00B63806" w:rsidRDefault="00B63806" w:rsidP="00B63806">
      <w:r>
        <w:t>0000 0000 0000 0000 0000 0000 0000 0000</w:t>
      </w:r>
    </w:p>
    <w:p w14:paraId="7F85D1B0" w14:textId="77777777" w:rsidR="00B63806" w:rsidRDefault="00B63806" w:rsidP="00B63806">
      <w:r>
        <w:t>0000 0000 0000 0000 0000 0000 0000 0000</w:t>
      </w:r>
    </w:p>
    <w:p w14:paraId="4BCA3CD8" w14:textId="77777777" w:rsidR="00B63806" w:rsidRDefault="00B63806" w:rsidP="00B63806">
      <w:r>
        <w:t>0000 0000 0000 0000 0000 0000 0000 0000</w:t>
      </w:r>
    </w:p>
    <w:p w14:paraId="288CFBEB" w14:textId="77777777" w:rsidR="00B63806" w:rsidRDefault="00B63806" w:rsidP="00B63806">
      <w:r>
        <w:t>0000 0000 0000 0000 0000 0000 0000 0000</w:t>
      </w:r>
    </w:p>
    <w:p w14:paraId="43A92ADB" w14:textId="77777777" w:rsidR="00B63806" w:rsidRDefault="00B63806" w:rsidP="00B63806">
      <w:r>
        <w:t>0000 0000 0000 0000 0000 0000 0000 0000</w:t>
      </w:r>
    </w:p>
    <w:p w14:paraId="4BDDEE26" w14:textId="77777777" w:rsidR="00B63806" w:rsidRDefault="00B63806" w:rsidP="00B63806">
      <w:r>
        <w:t>0000 0000 0000 0000 0000 0000 0000 0000</w:t>
      </w:r>
    </w:p>
    <w:p w14:paraId="1C05F270" w14:textId="77777777" w:rsidR="00B63806" w:rsidRDefault="00B63806" w:rsidP="00B63806">
      <w:r>
        <w:t>0000 0000 0000 0003 0000 0000 0000 0000</w:t>
      </w:r>
    </w:p>
    <w:p w14:paraId="2B3262DE" w14:textId="77777777" w:rsidR="00B63806" w:rsidRDefault="00B63806" w:rsidP="00B63806">
      <w:r>
        <w:t>0000 0000 0000 0000 0000 0000 0000 0000</w:t>
      </w:r>
    </w:p>
    <w:p w14:paraId="4707B09F" w14:textId="77777777" w:rsidR="00B63806" w:rsidRDefault="00B63806" w:rsidP="00B63806">
      <w:r>
        <w:t>0000 0000 0000 0000 0000 0000 0000 0000</w:t>
      </w:r>
    </w:p>
    <w:p w14:paraId="0D0F92AA" w14:textId="77777777" w:rsidR="00B63806" w:rsidRDefault="00B63806" w:rsidP="00B63806">
      <w:r>
        <w:t>0000 0000 0000 0000 0000 0000 0000 0000</w:t>
      </w:r>
    </w:p>
    <w:p w14:paraId="297A4180" w14:textId="77777777" w:rsidR="00B63806" w:rsidRDefault="00B63806" w:rsidP="00B63806">
      <w:r>
        <w:t>0000 0000 0000 0000 0000 0000 0000 0000</w:t>
      </w:r>
    </w:p>
    <w:p w14:paraId="522F98C0" w14:textId="77777777" w:rsidR="00B63806" w:rsidRDefault="00B63806" w:rsidP="00B63806">
      <w:r>
        <w:t>0000 0000 0000 0000 0000 0000 0000 0000</w:t>
      </w:r>
    </w:p>
    <w:p w14:paraId="0703E202" w14:textId="77777777" w:rsidR="00B63806" w:rsidRDefault="00B63806" w:rsidP="00B63806">
      <w:r>
        <w:t>0000 0000 0000 0000 0000 0000 0000 0000</w:t>
      </w:r>
    </w:p>
    <w:p w14:paraId="3B021B8D" w14:textId="77777777" w:rsidR="00B63806" w:rsidRDefault="00B63806" w:rsidP="00B63806">
      <w:r>
        <w:t>0000 0000 0000 0000 0000 0000 0000 0000</w:t>
      </w:r>
    </w:p>
    <w:p w14:paraId="5AE7CC3C" w14:textId="77777777" w:rsidR="00B63806" w:rsidRDefault="00B63806" w:rsidP="00B63806">
      <w:r>
        <w:t>0000 0000 0000 0000 0000 0000 0000 0000</w:t>
      </w:r>
    </w:p>
    <w:p w14:paraId="0992F5BD" w14:textId="77777777" w:rsidR="00B63806" w:rsidRDefault="00B63806" w:rsidP="00B63806">
      <w:r>
        <w:t>0000 0000 0000 0000 0000 0000 0000 0000</w:t>
      </w:r>
    </w:p>
    <w:p w14:paraId="65EA0243" w14:textId="77777777" w:rsidR="00B63806" w:rsidRDefault="00B63806" w:rsidP="00B63806">
      <w:r>
        <w:t>0000 0000 0000 0000 0000 0000 0000 0000</w:t>
      </w:r>
    </w:p>
    <w:p w14:paraId="5D65C3CB" w14:textId="77777777" w:rsidR="00B63806" w:rsidRDefault="00B63806" w:rsidP="00B63806">
      <w:r>
        <w:t>0000 0000 0000 0000 0000 0000 0000 0000</w:t>
      </w:r>
    </w:p>
    <w:p w14:paraId="24151B77" w14:textId="77777777" w:rsidR="00B63806" w:rsidRDefault="00B63806" w:rsidP="00B63806">
      <w:r>
        <w:t>0000 0000 0000 0000 0000 0000 0000 0003</w:t>
      </w:r>
    </w:p>
    <w:p w14:paraId="58CB5A1A" w14:textId="77777777" w:rsidR="00B63806" w:rsidRDefault="00B63806" w:rsidP="00B63806">
      <w:r>
        <w:t>0000 0003 0000 0003 0000 0000 0000 0000</w:t>
      </w:r>
    </w:p>
    <w:p w14:paraId="0C4C884A" w14:textId="77777777" w:rsidR="00B63806" w:rsidRDefault="00B63806" w:rsidP="00B63806">
      <w:r>
        <w:t>0000 0000 0000 0000 0000 0000 0000 0000</w:t>
      </w:r>
    </w:p>
    <w:p w14:paraId="6F15477C" w14:textId="77777777" w:rsidR="00B63806" w:rsidRDefault="00B63806" w:rsidP="00B63806">
      <w:r>
        <w:t>0000 0003 0000 0000 0000 0000 0000 0000</w:t>
      </w:r>
    </w:p>
    <w:p w14:paraId="1E6460A0" w14:textId="77777777" w:rsidR="00B63806" w:rsidRDefault="00B63806" w:rsidP="00B63806">
      <w:r>
        <w:t>0000 0000 0000 0000 0000 0000 0000 0000</w:t>
      </w:r>
    </w:p>
    <w:p w14:paraId="0BDBA847" w14:textId="77777777" w:rsidR="00B63806" w:rsidRDefault="00B63806" w:rsidP="00B63806">
      <w:r>
        <w:t>0000 0000 0000 0000 0000 0000 0000 0000</w:t>
      </w:r>
    </w:p>
    <w:p w14:paraId="04D37095" w14:textId="77777777" w:rsidR="00B63806" w:rsidRDefault="00B63806" w:rsidP="00B63806">
      <w:r>
        <w:t>0000 0000 0000 0000 0000 0000 0000 0000</w:t>
      </w:r>
    </w:p>
    <w:p w14:paraId="3E92ADDD" w14:textId="77777777" w:rsidR="00B63806" w:rsidRDefault="00B63806" w:rsidP="00B63806">
      <w:r>
        <w:t>0000 0000 0000 0000 0000 0003 0000 0000</w:t>
      </w:r>
    </w:p>
    <w:p w14:paraId="1C24D7CC" w14:textId="77777777" w:rsidR="00B63806" w:rsidRDefault="00B63806" w:rsidP="00B63806">
      <w:r>
        <w:t>0000 0000 0000 0000 0000 0000 0000 0000</w:t>
      </w:r>
    </w:p>
    <w:p w14:paraId="4C775EC9" w14:textId="77777777" w:rsidR="00B63806" w:rsidRDefault="00B63806" w:rsidP="00B63806">
      <w:r>
        <w:t>0000 0000 0000 0000 0000 0000 0000 0000</w:t>
      </w:r>
    </w:p>
    <w:p w14:paraId="1A7C2F45" w14:textId="77777777" w:rsidR="00B63806" w:rsidRDefault="00B63806" w:rsidP="00B63806">
      <w:r>
        <w:t>0000 0000 0000 0000 0000 0000 0000 0000</w:t>
      </w:r>
    </w:p>
    <w:p w14:paraId="292E3346" w14:textId="77777777" w:rsidR="00B63806" w:rsidRDefault="00B63806" w:rsidP="00B63806">
      <w:r>
        <w:t>0000 0000 0000 0000 0000 0000 0000 0000</w:t>
      </w:r>
    </w:p>
    <w:p w14:paraId="6C71C9A9" w14:textId="77777777" w:rsidR="00B63806" w:rsidRDefault="00B63806" w:rsidP="00B63806">
      <w:r>
        <w:t>0000 0000 0000 0000 0000 0000 0000 0000</w:t>
      </w:r>
    </w:p>
    <w:p w14:paraId="6452524D" w14:textId="77777777" w:rsidR="00B63806" w:rsidRDefault="00B63806" w:rsidP="00B63806">
      <w:r>
        <w:t>0000 0000 0000 0000 0000 0000 0000 0000</w:t>
      </w:r>
    </w:p>
    <w:p w14:paraId="452C4231" w14:textId="77777777" w:rsidR="00B63806" w:rsidRDefault="00B63806" w:rsidP="00B63806">
      <w:r>
        <w:t>0000 0000 0000 0000 0000 0000 0000 0000</w:t>
      </w:r>
    </w:p>
    <w:p w14:paraId="4DF4330F" w14:textId="77777777" w:rsidR="00B63806" w:rsidRDefault="00B63806" w:rsidP="00B63806">
      <w:r>
        <w:t>0000 0000 0000 0000 0000 0000 0000 0000</w:t>
      </w:r>
    </w:p>
    <w:p w14:paraId="2C579773" w14:textId="77777777" w:rsidR="00B63806" w:rsidRDefault="00B63806" w:rsidP="00B63806">
      <w:r>
        <w:t>0000 0000 0000 0000 0000 0000 0000 0000</w:t>
      </w:r>
    </w:p>
    <w:p w14:paraId="3759D7D1" w14:textId="77777777" w:rsidR="00B63806" w:rsidRDefault="00B63806" w:rsidP="00B63806">
      <w:r>
        <w:t>0000 0000 0000 0000 0000 0000 0000 0000</w:t>
      </w:r>
    </w:p>
    <w:p w14:paraId="0CB939E1" w14:textId="77777777" w:rsidR="00B63806" w:rsidRDefault="00B63806" w:rsidP="00B63806">
      <w:r>
        <w:t>0000 0000 0000 0000 0000 0000 0000 0000</w:t>
      </w:r>
    </w:p>
    <w:p w14:paraId="38EE351F" w14:textId="77777777" w:rsidR="00B63806" w:rsidRDefault="00B63806" w:rsidP="00B63806">
      <w:r>
        <w:t>0000 0000 0000 0000 0000 0000 0000 0000</w:t>
      </w:r>
    </w:p>
    <w:p w14:paraId="2578AB93" w14:textId="77777777" w:rsidR="00B63806" w:rsidRDefault="00B63806" w:rsidP="00B63806">
      <w:r>
        <w:t>0000 0000 0000 0000 0000 0000 0000 0000</w:t>
      </w:r>
    </w:p>
    <w:p w14:paraId="215ADA8E" w14:textId="77777777" w:rsidR="00B63806" w:rsidRDefault="00B63806" w:rsidP="00B63806">
      <w:r>
        <w:t>0000 0000 0000 0000 0000 0000 0000 0000</w:t>
      </w:r>
    </w:p>
    <w:p w14:paraId="357F3D3F" w14:textId="77777777" w:rsidR="00B63806" w:rsidRDefault="00B63806" w:rsidP="00B63806">
      <w:r>
        <w:t>0000 0000 0000 0000 0000 0000 0000 0000</w:t>
      </w:r>
    </w:p>
    <w:p w14:paraId="6D5D748C" w14:textId="77777777" w:rsidR="00B63806" w:rsidRDefault="00B63806" w:rsidP="00B63806">
      <w:r>
        <w:t>0000 0000 0000 0000 0000 0000 0000 0000</w:t>
      </w:r>
    </w:p>
    <w:p w14:paraId="354D16D2" w14:textId="77777777" w:rsidR="00B63806" w:rsidRDefault="00B63806" w:rsidP="00B63806">
      <w:r>
        <w:t>0000 0000 0000 0000 0000 0000 0000 0000</w:t>
      </w:r>
    </w:p>
    <w:p w14:paraId="697148C8" w14:textId="77777777" w:rsidR="00B63806" w:rsidRDefault="00B63806" w:rsidP="00B63806">
      <w:r>
        <w:t>0000 0000 0000 0000 0000 0000 0000 0001</w:t>
      </w:r>
    </w:p>
    <w:p w14:paraId="3A022056" w14:textId="77777777" w:rsidR="00B63806" w:rsidRDefault="00B63806" w:rsidP="00B63806">
      <w:r>
        <w:t>0000 0000 0000 0001 0000 0003 0000 0001</w:t>
      </w:r>
    </w:p>
    <w:p w14:paraId="7E9F4A7F" w14:textId="77777777" w:rsidR="00B63806" w:rsidRDefault="00B63806" w:rsidP="00B63806">
      <w:r>
        <w:t>0000 0001 0000 0000 0000 0000 0000 0000</w:t>
      </w:r>
    </w:p>
    <w:p w14:paraId="3FF9E060" w14:textId="77777777" w:rsidR="00B63806" w:rsidRDefault="00B63806" w:rsidP="00B63806">
      <w:r>
        <w:t>0000 0000 0000 0000 0000 0000 0000 0000</w:t>
      </w:r>
    </w:p>
    <w:p w14:paraId="70218EA0" w14:textId="77777777" w:rsidR="00B63806" w:rsidRDefault="00B63806" w:rsidP="00B63806">
      <w:r>
        <w:t>0000 0000 0000 0000 0000 0000 0000 0000</w:t>
      </w:r>
    </w:p>
    <w:p w14:paraId="52698277" w14:textId="77777777" w:rsidR="00B63806" w:rsidRDefault="00B63806" w:rsidP="00B63806">
      <w:r>
        <w:t>0000 0000 0000 0000 0000 0000 0000 0000</w:t>
      </w:r>
    </w:p>
    <w:p w14:paraId="34BEF043" w14:textId="77777777" w:rsidR="00B63806" w:rsidRDefault="00B63806" w:rsidP="00B63806">
      <w:r>
        <w:t>0000 0000 0000 0000 0000 0000 0000 0000</w:t>
      </w:r>
    </w:p>
    <w:p w14:paraId="1C141CCC" w14:textId="77777777" w:rsidR="00B63806" w:rsidRDefault="00B63806" w:rsidP="00B63806">
      <w:r>
        <w:t>0000 0000 0000 0000 0000 0000 0000 0000</w:t>
      </w:r>
    </w:p>
    <w:p w14:paraId="4AA18B83" w14:textId="77777777" w:rsidR="00B63806" w:rsidRDefault="00B63806" w:rsidP="00B63806">
      <w:r>
        <w:t>0000 0000 0000 0000 0000 0000 0000 0000</w:t>
      </w:r>
    </w:p>
    <w:p w14:paraId="3271EC6B" w14:textId="77777777" w:rsidR="00B63806" w:rsidRDefault="00B63806" w:rsidP="00B63806">
      <w:r>
        <w:t>0000 0000 0000 0000 0000 0000 0000 0000</w:t>
      </w:r>
    </w:p>
    <w:p w14:paraId="578797D1" w14:textId="77777777" w:rsidR="00B63806" w:rsidRDefault="00B63806" w:rsidP="00B63806">
      <w:r>
        <w:t>0000 0000 0000 0000 0000 0000 0000 0000</w:t>
      </w:r>
    </w:p>
    <w:p w14:paraId="07D809B1" w14:textId="77777777" w:rsidR="00B63806" w:rsidRDefault="00B63806" w:rsidP="00B63806">
      <w:r>
        <w:t>0000 0000 0000 0000 0000 0000 0000 0000</w:t>
      </w:r>
    </w:p>
    <w:p w14:paraId="05F879D6" w14:textId="77777777" w:rsidR="00B63806" w:rsidRDefault="00B63806" w:rsidP="00B63806">
      <w:r>
        <w:t>0000 0000 0000 0000 0000 0000 0000 0000</w:t>
      </w:r>
    </w:p>
    <w:p w14:paraId="2866B281" w14:textId="77777777" w:rsidR="00B63806" w:rsidRDefault="00B63806" w:rsidP="00B63806">
      <w:r>
        <w:t>0000 0000 0000 0000 0000 0000 0000 0000</w:t>
      </w:r>
    </w:p>
    <w:p w14:paraId="06DAB557" w14:textId="77777777" w:rsidR="00B63806" w:rsidRDefault="00B63806" w:rsidP="00B63806">
      <w:r>
        <w:t>0000 0000 0000 0000 0000 0000 0000 0000</w:t>
      </w:r>
    </w:p>
    <w:p w14:paraId="0F6B801C" w14:textId="77777777" w:rsidR="00B63806" w:rsidRDefault="00B63806" w:rsidP="00B63806">
      <w:r>
        <w:t>0000 0000 0000 0000 0000 0000 0000 0000</w:t>
      </w:r>
    </w:p>
    <w:p w14:paraId="2A1E59D0" w14:textId="77777777" w:rsidR="00B63806" w:rsidRDefault="00B63806" w:rsidP="00B63806">
      <w:r>
        <w:t>0000 0000 0000 0000 0000 0000 0000 0000</w:t>
      </w:r>
    </w:p>
    <w:p w14:paraId="69683768" w14:textId="77777777" w:rsidR="00B63806" w:rsidRDefault="00B63806" w:rsidP="00B63806">
      <w:r>
        <w:t>0000 0000 0000 0000 0000 0000 0000 0000</w:t>
      </w:r>
    </w:p>
    <w:p w14:paraId="5E228F7C" w14:textId="77777777" w:rsidR="00B63806" w:rsidRDefault="00B63806" w:rsidP="00B63806">
      <w:r>
        <w:t>0000 0000 0000 0000 0000 0000 0000 0000</w:t>
      </w:r>
    </w:p>
    <w:p w14:paraId="6EE767CD" w14:textId="77777777" w:rsidR="00B63806" w:rsidRDefault="00B63806" w:rsidP="00B63806">
      <w:r>
        <w:t>0000 0000 0000 0000 0000 0000 0000 0000</w:t>
      </w:r>
    </w:p>
    <w:p w14:paraId="3E8628EC" w14:textId="77777777" w:rsidR="00B63806" w:rsidRDefault="00B63806" w:rsidP="00B63806">
      <w:r>
        <w:t>0000 0000 0000 0000 0000 0000 0000 0000</w:t>
      </w:r>
    </w:p>
    <w:p w14:paraId="3BDCAC8B" w14:textId="77777777" w:rsidR="00B63806" w:rsidRDefault="00B63806" w:rsidP="00B63806">
      <w:r>
        <w:t>0000 0000 0000 0000 0000 0000 0000 0000</w:t>
      </w:r>
    </w:p>
    <w:p w14:paraId="1BD41CED" w14:textId="77777777" w:rsidR="00B63806" w:rsidRDefault="00B63806" w:rsidP="00B63806">
      <w:r>
        <w:t>0000 0000 0000 0000 0000 0000 0000 0000</w:t>
      </w:r>
    </w:p>
    <w:p w14:paraId="33666E10" w14:textId="77777777" w:rsidR="00B63806" w:rsidRDefault="00B63806" w:rsidP="00B63806">
      <w:r>
        <w:t>0000 0000 0000 0000 0000 0000 0000 0000</w:t>
      </w:r>
    </w:p>
    <w:p w14:paraId="7B993DF7" w14:textId="77777777" w:rsidR="00B63806" w:rsidRDefault="00B63806" w:rsidP="00B63806">
      <w:r>
        <w:t>0000 0000 0000 0000 0000 0000 0000 0000</w:t>
      </w:r>
    </w:p>
    <w:p w14:paraId="40EB2AFC" w14:textId="77777777" w:rsidR="00B63806" w:rsidRDefault="00B63806" w:rsidP="00B63806">
      <w:r>
        <w:t>0000 0000 0000 0000 0000 0000 0000 0000</w:t>
      </w:r>
    </w:p>
    <w:p w14:paraId="18DCE1F0" w14:textId="77777777" w:rsidR="00B63806" w:rsidRDefault="00B63806" w:rsidP="00B63806">
      <w:r>
        <w:t>0000 0000 0000 0000 0000 0000 0000 0000</w:t>
      </w:r>
    </w:p>
    <w:p w14:paraId="6CD4663D" w14:textId="77777777" w:rsidR="00B63806" w:rsidRDefault="00B63806" w:rsidP="00B63806">
      <w:r>
        <w:t>0000 0000 0000 0000 0000 0000 0000 0000</w:t>
      </w:r>
    </w:p>
    <w:p w14:paraId="2B6318E3" w14:textId="77777777" w:rsidR="00B63806" w:rsidRDefault="00B63806" w:rsidP="00B63806">
      <w:r>
        <w:t>0000 0000 0000 0000 0000 0000 0000 0000</w:t>
      </w:r>
    </w:p>
    <w:p w14:paraId="13BE9781" w14:textId="77777777" w:rsidR="00B63806" w:rsidRDefault="00B63806" w:rsidP="00B63806">
      <w:r>
        <w:t>0000 0000 0000 0000 0000 0000 0000 0020</w:t>
      </w:r>
    </w:p>
    <w:p w14:paraId="11C6FDF1" w14:textId="77777777" w:rsidR="00B63806" w:rsidRDefault="00B63806" w:rsidP="00B63806">
      <w:proofErr w:type="spellStart"/>
      <w:proofErr w:type="gramStart"/>
      <w:r>
        <w:t>feac</w:t>
      </w:r>
      <w:proofErr w:type="spellEnd"/>
      <w:proofErr w:type="gramEnd"/>
      <w:r>
        <w:t xml:space="preserve"> 7fd9 8542 0251 1141 c33c 2274 9600</w:t>
      </w:r>
    </w:p>
    <w:p w14:paraId="1A08C45F" w14:textId="77777777" w:rsidR="00B63806" w:rsidRDefault="00B63806" w:rsidP="00B63806">
      <w:r>
        <w:t>0100 0100 0000 0101 0000 00de 0700 000b</w:t>
      </w:r>
    </w:p>
    <w:p w14:paraId="5D621E5E" w14:textId="75B4406F" w:rsidR="00B63806" w:rsidRDefault="00B63806" w:rsidP="00B63806">
      <w:r>
        <w:t xml:space="preserve">0000 000c 0000 0017 0000 </w:t>
      </w:r>
      <w:del w:id="33" w:author="Chris Jeng" w:date="2014-11-12T23:16:00Z">
        <w:r w:rsidR="002D35CD">
          <w:delText>0009</w:delText>
        </w:r>
      </w:del>
      <w:ins w:id="34" w:author="Chris Jeng" w:date="2014-11-12T23:16:00Z">
        <w:r>
          <w:t>000b</w:t>
        </w:r>
      </w:ins>
      <w:r>
        <w:t xml:space="preserve"> 0000 </w:t>
      </w:r>
      <w:del w:id="35" w:author="Chris Jeng" w:date="2014-11-12T23:16:00Z">
        <w:r w:rsidR="002D35CD">
          <w:delText>001e</w:delText>
        </w:r>
      </w:del>
      <w:ins w:id="36" w:author="Chris Jeng" w:date="2014-11-12T23:16:00Z">
        <w:r>
          <w:t>000b</w:t>
        </w:r>
      </w:ins>
    </w:p>
    <w:p w14:paraId="1833DC49" w14:textId="77777777" w:rsidR="00B63806" w:rsidRDefault="00B63806" w:rsidP="00B63806">
      <w:r>
        <w:t>0000 0000 0000 0000 0000 0001 0000 0021</w:t>
      </w:r>
    </w:p>
    <w:p w14:paraId="189691B9" w14:textId="77777777" w:rsidR="00B63806" w:rsidRDefault="00B63806" w:rsidP="00B63806">
      <w:r>
        <w:t>0000 0000 0000 0000 0100 2000 0000 6264</w:t>
      </w:r>
    </w:p>
    <w:p w14:paraId="63611855" w14:textId="77777777" w:rsidR="00B63806" w:rsidRDefault="00B63806" w:rsidP="00B63806">
      <w:r>
        <w:t>6138 6537 3661 3039 3237 3330 3639 3336</w:t>
      </w:r>
    </w:p>
    <w:p w14:paraId="1EEF6294" w14:textId="77777777" w:rsidR="00B63806" w:rsidRDefault="00B63806" w:rsidP="00B63806">
      <w:r>
        <w:t>3237 3935 3463 6566 6639 3866 3561 0000</w:t>
      </w:r>
    </w:p>
    <w:p w14:paraId="60A5783E" w14:textId="77777777" w:rsidR="00B63806" w:rsidRDefault="00B63806" w:rsidP="00B63806">
      <w:r>
        <w:t>0000 0000 0000 0000 0000 0000 0000 0000</w:t>
      </w:r>
    </w:p>
    <w:p w14:paraId="4702D05E" w14:textId="77777777" w:rsidR="00B63806" w:rsidRDefault="00B63806" w:rsidP="00B63806">
      <w:r>
        <w:t>0000 0000 0000 0000 0000 0000 0000 0000</w:t>
      </w:r>
    </w:p>
    <w:p w14:paraId="52008AED" w14:textId="77777777" w:rsidR="00B63806" w:rsidRDefault="00B63806" w:rsidP="00B63806">
      <w:r>
        <w:t>0000 0100 0000 0000 0000 0000 0000 0400</w:t>
      </w:r>
    </w:p>
    <w:p w14:paraId="79DE8BB2" w14:textId="77777777" w:rsidR="00B63806" w:rsidRDefault="00B63806" w:rsidP="00B63806">
      <w:r>
        <w:t>0000 0000 0000 0000 0000 0000 0000 0000</w:t>
      </w:r>
    </w:p>
    <w:p w14:paraId="69A2378E" w14:textId="77777777" w:rsidR="00B63806" w:rsidRDefault="00B63806" w:rsidP="00B63806">
      <w:r>
        <w:t>0000 0000 0000 0000 0000 0000 0000 0000</w:t>
      </w:r>
    </w:p>
    <w:p w14:paraId="0F3A2139" w14:textId="77777777" w:rsidR="00B63806" w:rsidRDefault="00B63806" w:rsidP="00B63806">
      <w:r>
        <w:t>0000 0000 0000 e129 c6c3 ba18 d541 0000</w:t>
      </w:r>
    </w:p>
    <w:p w14:paraId="44194AFE" w14:textId="1F18E42D" w:rsidR="00B63806" w:rsidRDefault="00B63806" w:rsidP="00B63806">
      <w:r>
        <w:t xml:space="preserve">c0c2 ba18 d541 0000 c042 6418 d541 </w:t>
      </w:r>
      <w:del w:id="37" w:author="Chris Jeng" w:date="2014-11-12T23:16:00Z">
        <w:r w:rsidR="002D35CD">
          <w:delText>732f</w:delText>
        </w:r>
      </w:del>
      <w:ins w:id="38" w:author="Chris Jeng" w:date="2014-11-12T23:16:00Z">
        <w:r>
          <w:t>817b</w:t>
        </w:r>
      </w:ins>
    </w:p>
    <w:p w14:paraId="195ED076" w14:textId="3F650D56" w:rsidR="00B63806" w:rsidRDefault="002D35CD" w:rsidP="00B63806">
      <w:del w:id="39" w:author="Chris Jeng" w:date="2014-11-12T23:16:00Z">
        <w:r>
          <w:delText>8749</w:delText>
        </w:r>
      </w:del>
      <w:ins w:id="40" w:author="Chris Jeng" w:date="2014-11-12T23:16:00Z">
        <w:r w:rsidR="00B63806">
          <w:t>cb63</w:t>
        </w:r>
      </w:ins>
      <w:r w:rsidR="00B63806">
        <w:t xml:space="preserve"> 1619 d541 d827 0000 </w:t>
      </w:r>
      <w:del w:id="41" w:author="Chris Jeng" w:date="2014-11-12T23:16:00Z">
        <w:r>
          <w:delText>3561 3833 6337</w:delText>
        </w:r>
      </w:del>
      <w:ins w:id="42" w:author="Chris Jeng" w:date="2014-11-12T23:16:00Z">
        <w:r w:rsidR="00B63806">
          <w:t>6566 6538 3465</w:t>
        </w:r>
      </w:ins>
    </w:p>
    <w:p w14:paraId="656FFEB4" w14:textId="5848623B" w:rsidR="00B63806" w:rsidRDefault="002D35CD" w:rsidP="00B63806">
      <w:del w:id="43" w:author="Chris Jeng" w:date="2014-11-12T23:16:00Z">
        <w:r>
          <w:delText>3735 6265 6338</w:delText>
        </w:r>
      </w:del>
      <w:ins w:id="44" w:author="Chris Jeng" w:date="2014-11-12T23:16:00Z">
        <w:r w:rsidR="00B63806">
          <w:t>3937 6366 3764 6537</w:t>
        </w:r>
      </w:ins>
      <w:r w:rsidR="00B63806">
        <w:t xml:space="preserve"> 3136 </w:t>
      </w:r>
      <w:del w:id="45" w:author="Chris Jeng" w:date="2014-11-12T23:16:00Z">
        <w:r>
          <w:delText>6638 3665 3139 6165</w:delText>
        </w:r>
      </w:del>
      <w:ins w:id="46" w:author="Chris Jeng" w:date="2014-11-12T23:16:00Z">
        <w:r w:rsidR="00B63806">
          <w:t>6330 6538 6366</w:t>
        </w:r>
      </w:ins>
    </w:p>
    <w:p w14:paraId="148B364E" w14:textId="6BED674B" w:rsidR="00403A46" w:rsidRDefault="002D35CD" w:rsidP="00B63806">
      <w:del w:id="47" w:author="Chris Jeng" w:date="2014-11-12T23:16:00Z">
        <w:r>
          <w:delText>6164 6465 3037 3536 6136</w:delText>
        </w:r>
      </w:del>
      <w:ins w:id="48" w:author="Chris Jeng" w:date="2014-11-12T23:16:00Z">
        <w:r w:rsidR="00B63806">
          <w:t>6332 3765 3963 6233 3333</w:t>
        </w:r>
      </w:ins>
    </w:p>
    <w:sectPr w:rsidR="0040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37"/>
    <w:rsid w:val="001E58E7"/>
    <w:rsid w:val="002D35CD"/>
    <w:rsid w:val="00403A46"/>
    <w:rsid w:val="006568B4"/>
    <w:rsid w:val="007B0C37"/>
    <w:rsid w:val="00A065CF"/>
    <w:rsid w:val="00B6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72921-E3F3-4C8F-9DF4-0FAA162B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065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6797</Words>
  <Characters>38744</Characters>
  <Application>Microsoft Office Word</Application>
  <DocSecurity>0</DocSecurity>
  <Lines>322</Lines>
  <Paragraphs>90</Paragraphs>
  <ScaleCrop>false</ScaleCrop>
  <Company/>
  <LinksUpToDate>false</LinksUpToDate>
  <CharactersWithSpaces>45451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Jeng</dc:creator>
  <cp:keywords/>
  <dc:description/>
  <cp:lastModifiedBy>Chris Jeng</cp:lastModifiedBy>
  <cp:revision>2</cp:revision>
  <dcterms:created xsi:type="dcterms:W3CDTF">2014-11-13T07:16:00Z</dcterms:created>
  <dcterms:modified xsi:type="dcterms:W3CDTF">2014-11-13T07:25:00Z</dcterms:modified>
</cp:coreProperties>
</file>